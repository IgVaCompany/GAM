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E92" w:rsidRPr="007D2BB9" w:rsidRDefault="00DB16D2" w:rsidP="00B66B23">
      <w:pPr>
        <w:pStyle w:val="body"/>
        <w:spacing w:after="0"/>
        <w:ind w:firstLine="709"/>
        <w:jc w:val="center"/>
        <w:rPr>
          <w:sz w:val="26"/>
          <w:szCs w:val="26"/>
        </w:rPr>
      </w:pPr>
      <w:r w:rsidRPr="00DB16D2">
        <w:rPr>
          <w:rFonts w:hint="eastAsia"/>
          <w:b/>
          <w:sz w:val="32"/>
          <w:szCs w:val="24"/>
        </w:rPr>
        <w:t>Санкт</w:t>
      </w:r>
      <w:r w:rsidRPr="00DB16D2">
        <w:rPr>
          <w:b/>
          <w:sz w:val="32"/>
          <w:szCs w:val="24"/>
        </w:rPr>
        <w:t>-</w:t>
      </w:r>
      <w:r w:rsidRPr="00DB16D2">
        <w:rPr>
          <w:rFonts w:hint="eastAsia"/>
          <w:b/>
          <w:sz w:val="32"/>
          <w:szCs w:val="24"/>
        </w:rPr>
        <w:t>Петербургский</w:t>
      </w:r>
      <w:r w:rsidRPr="00DB16D2">
        <w:rPr>
          <w:b/>
          <w:sz w:val="32"/>
          <w:szCs w:val="24"/>
        </w:rPr>
        <w:t xml:space="preserve"> </w:t>
      </w:r>
      <w:r w:rsidRPr="00DB16D2">
        <w:rPr>
          <w:rFonts w:hint="eastAsia"/>
          <w:b/>
          <w:sz w:val="32"/>
          <w:szCs w:val="24"/>
        </w:rPr>
        <w:t>государственный</w:t>
      </w:r>
      <w:r w:rsidRPr="00DB16D2">
        <w:rPr>
          <w:b/>
          <w:sz w:val="32"/>
          <w:szCs w:val="24"/>
        </w:rPr>
        <w:t xml:space="preserve"> </w:t>
      </w:r>
      <w:r w:rsidRPr="00DB16D2">
        <w:rPr>
          <w:rFonts w:hint="eastAsia"/>
          <w:b/>
          <w:sz w:val="32"/>
          <w:szCs w:val="24"/>
        </w:rPr>
        <w:t>университет</w:t>
      </w:r>
    </w:p>
    <w:p w:rsidR="00DB16D2" w:rsidRDefault="00DB16D2" w:rsidP="00DB16D2">
      <w:pPr>
        <w:pStyle w:val="body"/>
        <w:spacing w:after="0"/>
        <w:ind w:firstLine="709"/>
        <w:jc w:val="center"/>
        <w:rPr>
          <w:sz w:val="28"/>
          <w:szCs w:val="28"/>
        </w:rPr>
      </w:pPr>
    </w:p>
    <w:p w:rsidR="004D2E92" w:rsidRDefault="004D2E92" w:rsidP="004D2E92">
      <w:pPr>
        <w:pStyle w:val="body"/>
        <w:spacing w:after="0"/>
        <w:ind w:left="5103" w:firstLine="0"/>
        <w:rPr>
          <w:sz w:val="28"/>
          <w:szCs w:val="28"/>
        </w:rPr>
      </w:pPr>
      <w:r>
        <w:rPr>
          <w:sz w:val="28"/>
          <w:szCs w:val="28"/>
        </w:rPr>
        <w:t>УТВЕРЖДАЮ</w:t>
      </w:r>
    </w:p>
    <w:p w:rsidR="004D2E92" w:rsidRPr="00AC4504" w:rsidRDefault="002A483D" w:rsidP="004D2E92">
      <w:pPr>
        <w:pStyle w:val="body"/>
        <w:spacing w:after="0"/>
        <w:ind w:left="5103" w:firstLine="0"/>
        <w:rPr>
          <w:i/>
          <w:szCs w:val="24"/>
        </w:rPr>
      </w:pPr>
      <w:r w:rsidRPr="002A483D">
        <w:rPr>
          <w:rFonts w:hint="eastAsia"/>
          <w:i/>
          <w:szCs w:val="24"/>
        </w:rPr>
        <w:t>Первый</w:t>
      </w:r>
      <w:r w:rsidRPr="002A483D">
        <w:rPr>
          <w:i/>
          <w:szCs w:val="24"/>
        </w:rPr>
        <w:t xml:space="preserve"> </w:t>
      </w:r>
      <w:r w:rsidRPr="002A483D">
        <w:rPr>
          <w:rFonts w:hint="eastAsia"/>
          <w:i/>
          <w:szCs w:val="24"/>
        </w:rPr>
        <w:t>проректор</w:t>
      </w:r>
      <w:r w:rsidRPr="002A483D">
        <w:rPr>
          <w:i/>
          <w:szCs w:val="24"/>
        </w:rPr>
        <w:t xml:space="preserve"> </w:t>
      </w:r>
      <w:r w:rsidRPr="002A483D">
        <w:rPr>
          <w:rFonts w:hint="eastAsia"/>
          <w:i/>
          <w:szCs w:val="24"/>
        </w:rPr>
        <w:t>по</w:t>
      </w:r>
      <w:r w:rsidRPr="002A483D">
        <w:rPr>
          <w:i/>
          <w:szCs w:val="24"/>
        </w:rPr>
        <w:t xml:space="preserve"> </w:t>
      </w:r>
      <w:r w:rsidRPr="002A483D">
        <w:rPr>
          <w:rFonts w:hint="eastAsia"/>
          <w:i/>
          <w:szCs w:val="24"/>
        </w:rPr>
        <w:t>учебной</w:t>
      </w:r>
      <w:r w:rsidRPr="002A483D">
        <w:rPr>
          <w:i/>
          <w:szCs w:val="24"/>
        </w:rPr>
        <w:t xml:space="preserve">, </w:t>
      </w:r>
      <w:proofErr w:type="spellStart"/>
      <w:r w:rsidRPr="002A483D">
        <w:rPr>
          <w:rFonts w:hint="eastAsia"/>
          <w:i/>
          <w:szCs w:val="24"/>
        </w:rPr>
        <w:t>внеучебной</w:t>
      </w:r>
      <w:proofErr w:type="spellEnd"/>
      <w:r w:rsidRPr="002A483D">
        <w:rPr>
          <w:i/>
          <w:szCs w:val="24"/>
        </w:rPr>
        <w:t xml:space="preserve"> </w:t>
      </w:r>
      <w:r w:rsidRPr="002A483D">
        <w:rPr>
          <w:rFonts w:hint="eastAsia"/>
          <w:i/>
          <w:szCs w:val="24"/>
        </w:rPr>
        <w:t>и</w:t>
      </w:r>
      <w:r w:rsidRPr="002A483D">
        <w:rPr>
          <w:i/>
          <w:szCs w:val="24"/>
        </w:rPr>
        <w:t xml:space="preserve"> </w:t>
      </w:r>
      <w:r w:rsidRPr="002A483D">
        <w:rPr>
          <w:rFonts w:hint="eastAsia"/>
          <w:i/>
          <w:szCs w:val="24"/>
        </w:rPr>
        <w:t>учебно</w:t>
      </w:r>
      <w:r w:rsidRPr="002A483D">
        <w:rPr>
          <w:i/>
          <w:szCs w:val="24"/>
        </w:rPr>
        <w:t>-</w:t>
      </w:r>
      <w:r w:rsidRPr="002A483D">
        <w:rPr>
          <w:rFonts w:hint="eastAsia"/>
          <w:i/>
          <w:szCs w:val="24"/>
        </w:rPr>
        <w:t>методической</w:t>
      </w:r>
      <w:r w:rsidRPr="002A483D">
        <w:rPr>
          <w:i/>
          <w:szCs w:val="24"/>
        </w:rPr>
        <w:t xml:space="preserve"> </w:t>
      </w:r>
      <w:r w:rsidRPr="002A483D">
        <w:rPr>
          <w:rFonts w:hint="eastAsia"/>
          <w:i/>
          <w:szCs w:val="24"/>
        </w:rPr>
        <w:t>работе</w:t>
      </w:r>
    </w:p>
    <w:p w:rsidR="004D2E92" w:rsidRDefault="004D2E92" w:rsidP="004D2E92">
      <w:pPr>
        <w:pStyle w:val="body"/>
        <w:spacing w:after="0"/>
        <w:ind w:left="5103" w:firstLine="0"/>
        <w:rPr>
          <w:sz w:val="28"/>
          <w:szCs w:val="28"/>
        </w:rPr>
      </w:pPr>
    </w:p>
    <w:p w:rsidR="002A483D" w:rsidRDefault="004D2E92" w:rsidP="004D2E92">
      <w:pPr>
        <w:pStyle w:val="body"/>
        <w:spacing w:after="0"/>
        <w:ind w:left="5103" w:firstLine="0"/>
        <w:rPr>
          <w:sz w:val="28"/>
          <w:szCs w:val="28"/>
        </w:rPr>
      </w:pPr>
      <w:r>
        <w:rPr>
          <w:sz w:val="28"/>
          <w:szCs w:val="28"/>
        </w:rPr>
        <w:t xml:space="preserve">________________________ </w:t>
      </w:r>
    </w:p>
    <w:p w:rsidR="004D2E92" w:rsidRDefault="004D2E92" w:rsidP="004D2E92">
      <w:pPr>
        <w:pStyle w:val="body"/>
        <w:spacing w:after="0"/>
        <w:ind w:left="5103" w:firstLine="0"/>
        <w:rPr>
          <w:sz w:val="28"/>
          <w:szCs w:val="28"/>
        </w:rPr>
      </w:pPr>
      <w:r>
        <w:rPr>
          <w:sz w:val="28"/>
          <w:szCs w:val="28"/>
        </w:rPr>
        <w:t>/</w:t>
      </w:r>
      <w:r w:rsidR="002A483D" w:rsidRPr="002A483D">
        <w:rPr>
          <w:rFonts w:hint="eastAsia"/>
          <w:sz w:val="28"/>
          <w:szCs w:val="28"/>
        </w:rPr>
        <w:t>Е</w:t>
      </w:r>
      <w:r w:rsidR="002A483D">
        <w:rPr>
          <w:sz w:val="28"/>
          <w:szCs w:val="28"/>
        </w:rPr>
        <w:t>.</w:t>
      </w:r>
      <w:r w:rsidR="002A483D" w:rsidRPr="002A483D">
        <w:rPr>
          <w:sz w:val="28"/>
          <w:szCs w:val="28"/>
        </w:rPr>
        <w:t xml:space="preserve"> </w:t>
      </w:r>
      <w:r w:rsidR="002A483D" w:rsidRPr="002A483D">
        <w:rPr>
          <w:rFonts w:hint="eastAsia"/>
          <w:sz w:val="28"/>
          <w:szCs w:val="28"/>
        </w:rPr>
        <w:t>Г</w:t>
      </w:r>
      <w:r w:rsidR="002A483D">
        <w:rPr>
          <w:sz w:val="28"/>
          <w:szCs w:val="28"/>
        </w:rPr>
        <w:t>.</w:t>
      </w:r>
      <w:r w:rsidR="002A483D" w:rsidRPr="002A483D">
        <w:rPr>
          <w:sz w:val="28"/>
          <w:szCs w:val="28"/>
        </w:rPr>
        <w:t xml:space="preserve"> </w:t>
      </w:r>
      <w:proofErr w:type="spellStart"/>
      <w:r w:rsidR="002A483D" w:rsidRPr="002A483D">
        <w:rPr>
          <w:rFonts w:hint="eastAsia"/>
          <w:sz w:val="28"/>
          <w:szCs w:val="28"/>
        </w:rPr>
        <w:t>Бабелюк</w:t>
      </w:r>
      <w:proofErr w:type="spellEnd"/>
      <w:r>
        <w:rPr>
          <w:sz w:val="28"/>
          <w:szCs w:val="28"/>
        </w:rPr>
        <w:t>/</w:t>
      </w:r>
    </w:p>
    <w:p w:rsidR="004D2E92" w:rsidRDefault="004D2E92" w:rsidP="004D2E92">
      <w:pPr>
        <w:pStyle w:val="body"/>
        <w:spacing w:after="0"/>
        <w:ind w:left="5103" w:firstLine="0"/>
        <w:rPr>
          <w:sz w:val="28"/>
          <w:szCs w:val="28"/>
        </w:rPr>
      </w:pPr>
    </w:p>
    <w:p w:rsidR="004D2E92" w:rsidRPr="008C5A1D" w:rsidRDefault="004D2E92" w:rsidP="004D2E92">
      <w:pPr>
        <w:pStyle w:val="body"/>
        <w:spacing w:after="0"/>
        <w:ind w:left="5103" w:firstLine="0"/>
        <w:rPr>
          <w:i/>
          <w:sz w:val="28"/>
          <w:szCs w:val="28"/>
        </w:rPr>
      </w:pPr>
      <w:r>
        <w:rPr>
          <w:sz w:val="28"/>
          <w:szCs w:val="28"/>
        </w:rPr>
        <w:t>М.П.</w:t>
      </w:r>
    </w:p>
    <w:p w:rsidR="004D2E92" w:rsidRDefault="004D2E92" w:rsidP="004D2E92">
      <w:pPr>
        <w:pStyle w:val="body"/>
        <w:spacing w:after="0"/>
        <w:ind w:firstLine="709"/>
        <w:jc w:val="center"/>
        <w:rPr>
          <w:sz w:val="28"/>
          <w:szCs w:val="28"/>
        </w:rPr>
      </w:pPr>
    </w:p>
    <w:p w:rsidR="004D2E92" w:rsidRPr="00573164" w:rsidRDefault="00573164" w:rsidP="004D2E92">
      <w:pPr>
        <w:pStyle w:val="body"/>
        <w:spacing w:after="0"/>
        <w:ind w:firstLine="709"/>
        <w:jc w:val="center"/>
        <w:rPr>
          <w:b/>
          <w:sz w:val="28"/>
          <w:szCs w:val="28"/>
        </w:rPr>
      </w:pPr>
      <w:r w:rsidRPr="00573164">
        <w:rPr>
          <w:b/>
          <w:sz w:val="28"/>
          <w:szCs w:val="28"/>
        </w:rPr>
        <w:t>НАУЧНЫЙ ПРОЕКТ</w:t>
      </w:r>
    </w:p>
    <w:p w:rsidR="004D2E92" w:rsidRDefault="004D2E92" w:rsidP="004D2E92">
      <w:pPr>
        <w:pStyle w:val="body"/>
        <w:spacing w:after="0"/>
        <w:ind w:firstLine="709"/>
        <w:jc w:val="center"/>
        <w:rPr>
          <w:sz w:val="28"/>
          <w:szCs w:val="28"/>
        </w:rPr>
      </w:pPr>
      <w:r>
        <w:rPr>
          <w:sz w:val="28"/>
          <w:szCs w:val="28"/>
        </w:rPr>
        <w:t>«</w:t>
      </w:r>
      <w:bookmarkStart w:id="0" w:name="OLE_LINK87"/>
      <w:bookmarkStart w:id="1" w:name="OLE_LINK88"/>
      <w:bookmarkStart w:id="2" w:name="OLE_LINK89"/>
      <w:bookmarkStart w:id="3" w:name="OLE_LINK90"/>
      <w:bookmarkStart w:id="4" w:name="OLE_LINK91"/>
      <w:bookmarkStart w:id="5" w:name="OLE_LINK92"/>
      <w:r w:rsidR="00C3513F">
        <w:rPr>
          <w:sz w:val="28"/>
          <w:szCs w:val="28"/>
        </w:rPr>
        <w:t xml:space="preserve">Модель реального времени, описывающая отклонение медицинской инъекционной иглы от прямолинейного движения при проведении операций </w:t>
      </w:r>
      <w:proofErr w:type="spellStart"/>
      <w:r w:rsidR="00C3513F">
        <w:rPr>
          <w:sz w:val="28"/>
          <w:szCs w:val="28"/>
        </w:rPr>
        <w:t>брахиотерапии</w:t>
      </w:r>
      <w:bookmarkEnd w:id="0"/>
      <w:bookmarkEnd w:id="1"/>
      <w:bookmarkEnd w:id="2"/>
      <w:bookmarkEnd w:id="3"/>
      <w:bookmarkEnd w:id="4"/>
      <w:bookmarkEnd w:id="5"/>
      <w:proofErr w:type="spellEnd"/>
      <w:r>
        <w:rPr>
          <w:sz w:val="28"/>
          <w:szCs w:val="28"/>
        </w:rPr>
        <w:t>»</w:t>
      </w:r>
    </w:p>
    <w:p w:rsidR="004D2E92" w:rsidRDefault="004D2E92" w:rsidP="004D2E92">
      <w:pPr>
        <w:pStyle w:val="body"/>
        <w:spacing w:after="0"/>
        <w:ind w:firstLine="709"/>
        <w:jc w:val="center"/>
        <w:rPr>
          <w:caps/>
          <w:sz w:val="28"/>
          <w:szCs w:val="28"/>
        </w:rPr>
      </w:pPr>
    </w:p>
    <w:p w:rsidR="004D2E92" w:rsidRPr="00262CB2" w:rsidRDefault="004D2E92" w:rsidP="004D2E92">
      <w:pPr>
        <w:pStyle w:val="body"/>
        <w:spacing w:after="0"/>
        <w:ind w:firstLine="709"/>
        <w:jc w:val="center"/>
        <w:rPr>
          <w:b/>
          <w:caps/>
          <w:sz w:val="28"/>
          <w:szCs w:val="24"/>
        </w:rPr>
      </w:pPr>
      <w:r w:rsidRPr="00262CB2">
        <w:rPr>
          <w:b/>
          <w:caps/>
          <w:sz w:val="28"/>
          <w:szCs w:val="24"/>
        </w:rPr>
        <w:t>КОНКУРС грантов 201</w:t>
      </w:r>
      <w:r w:rsidR="00573164">
        <w:rPr>
          <w:b/>
          <w:caps/>
          <w:sz w:val="28"/>
          <w:szCs w:val="24"/>
        </w:rPr>
        <w:t xml:space="preserve">8 </w:t>
      </w:r>
      <w:r w:rsidRPr="00262CB2">
        <w:rPr>
          <w:b/>
          <w:caps/>
          <w:sz w:val="28"/>
          <w:szCs w:val="24"/>
        </w:rPr>
        <w:t xml:space="preserve">года для студентов вузов, расположенных на территории Санкт-Петербурга, </w:t>
      </w:r>
    </w:p>
    <w:p w:rsidR="004D2E92" w:rsidRPr="00262CB2" w:rsidRDefault="004D2E92" w:rsidP="004D2E92">
      <w:pPr>
        <w:pStyle w:val="body"/>
        <w:spacing w:after="0"/>
        <w:ind w:firstLine="709"/>
        <w:jc w:val="center"/>
        <w:rPr>
          <w:b/>
          <w:caps/>
          <w:sz w:val="28"/>
          <w:szCs w:val="24"/>
        </w:rPr>
      </w:pPr>
      <w:r w:rsidRPr="00262CB2">
        <w:rPr>
          <w:b/>
          <w:caps/>
          <w:sz w:val="28"/>
          <w:szCs w:val="24"/>
        </w:rPr>
        <w:t>аспирантов вузов, отраслевых и академических институтов, расположенных на территории</w:t>
      </w:r>
      <w:r w:rsidR="005F4F8D">
        <w:rPr>
          <w:b/>
          <w:caps/>
          <w:sz w:val="28"/>
          <w:szCs w:val="24"/>
        </w:rPr>
        <w:br/>
      </w:r>
      <w:r w:rsidRPr="00262CB2">
        <w:rPr>
          <w:b/>
          <w:caps/>
          <w:sz w:val="28"/>
          <w:szCs w:val="24"/>
        </w:rPr>
        <w:t xml:space="preserve"> Санкт-Петербурга</w:t>
      </w:r>
    </w:p>
    <w:p w:rsidR="004D2E92" w:rsidRDefault="004D2E92" w:rsidP="004D2E92">
      <w:pPr>
        <w:pStyle w:val="body"/>
        <w:spacing w:after="0"/>
        <w:ind w:firstLine="709"/>
        <w:jc w:val="center"/>
        <w:rPr>
          <w:sz w:val="28"/>
          <w:szCs w:val="28"/>
        </w:rPr>
      </w:pPr>
    </w:p>
    <w:p w:rsidR="004D2E92" w:rsidRPr="00F22649" w:rsidRDefault="001070C8" w:rsidP="004D2E92">
      <w:pPr>
        <w:pStyle w:val="body"/>
        <w:spacing w:after="0"/>
        <w:ind w:firstLine="709"/>
        <w:jc w:val="center"/>
        <w:rPr>
          <w:i/>
          <w:szCs w:val="24"/>
        </w:rPr>
      </w:pPr>
      <w:bookmarkStart w:id="6" w:name="OLE_LINK84"/>
      <w:bookmarkStart w:id="7" w:name="OLE_LINK85"/>
      <w:bookmarkStart w:id="8" w:name="OLE_LINK86"/>
      <w:r w:rsidRPr="00045263">
        <w:rPr>
          <w:bCs/>
          <w:color w:val="000000"/>
          <w:szCs w:val="24"/>
        </w:rPr>
        <w:t>Механика</w:t>
      </w:r>
      <w:r>
        <w:rPr>
          <w:bCs/>
          <w:color w:val="000000"/>
          <w:szCs w:val="24"/>
        </w:rPr>
        <w:t xml:space="preserve"> – 2.2, а</w:t>
      </w:r>
      <w:r w:rsidR="0067069A">
        <w:rPr>
          <w:bCs/>
          <w:color w:val="000000"/>
          <w:szCs w:val="24"/>
        </w:rPr>
        <w:t>втоматика, телемеханика, в</w:t>
      </w:r>
      <w:r w:rsidRPr="00045263">
        <w:rPr>
          <w:bCs/>
          <w:color w:val="000000"/>
          <w:szCs w:val="24"/>
        </w:rPr>
        <w:t>ычислительная техника</w:t>
      </w:r>
      <w:r>
        <w:rPr>
          <w:bCs/>
          <w:color w:val="000000"/>
          <w:szCs w:val="24"/>
        </w:rPr>
        <w:t xml:space="preserve"> </w:t>
      </w:r>
      <w:bookmarkStart w:id="9" w:name="OLE_LINK65"/>
      <w:bookmarkStart w:id="10" w:name="OLE_LINK66"/>
      <w:r>
        <w:rPr>
          <w:bCs/>
          <w:color w:val="000000"/>
          <w:szCs w:val="24"/>
        </w:rPr>
        <w:t>–</w:t>
      </w:r>
      <w:bookmarkEnd w:id="9"/>
      <w:bookmarkEnd w:id="10"/>
      <w:r>
        <w:rPr>
          <w:bCs/>
          <w:color w:val="000000"/>
          <w:szCs w:val="24"/>
        </w:rPr>
        <w:t xml:space="preserve"> 3</w:t>
      </w:r>
      <w:r w:rsidR="00A975C7">
        <w:rPr>
          <w:bCs/>
          <w:color w:val="000000"/>
          <w:szCs w:val="24"/>
        </w:rPr>
        <w:t>.11</w:t>
      </w:r>
      <w:r>
        <w:rPr>
          <w:bCs/>
          <w:color w:val="000000"/>
          <w:szCs w:val="24"/>
        </w:rPr>
        <w:t xml:space="preserve"> </w:t>
      </w:r>
      <w:bookmarkEnd w:id="6"/>
      <w:bookmarkEnd w:id="7"/>
      <w:bookmarkEnd w:id="8"/>
    </w:p>
    <w:p w:rsidR="005F4F8D" w:rsidRDefault="005F4F8D" w:rsidP="00583892">
      <w:pPr>
        <w:pStyle w:val="body"/>
        <w:spacing w:after="0"/>
        <w:ind w:firstLine="0"/>
        <w:rPr>
          <w:sz w:val="28"/>
          <w:szCs w:val="28"/>
        </w:rPr>
      </w:pPr>
    </w:p>
    <w:p w:rsidR="004D2E92" w:rsidRPr="00C3513F" w:rsidRDefault="00583892" w:rsidP="00583892">
      <w:pPr>
        <w:pStyle w:val="body"/>
        <w:spacing w:after="0"/>
        <w:ind w:firstLine="0"/>
        <w:rPr>
          <w:szCs w:val="24"/>
        </w:rPr>
      </w:pPr>
      <w:r w:rsidRPr="00583892">
        <w:rPr>
          <w:sz w:val="28"/>
          <w:szCs w:val="28"/>
        </w:rPr>
        <w:t>Категория участника:</w:t>
      </w:r>
      <w:r>
        <w:rPr>
          <w:i/>
          <w:szCs w:val="24"/>
        </w:rPr>
        <w:t xml:space="preserve"> </w:t>
      </w:r>
      <w:r w:rsidR="00C3513F" w:rsidRPr="00C3513F">
        <w:rPr>
          <w:sz w:val="28"/>
          <w:szCs w:val="24"/>
        </w:rPr>
        <w:t>Аспирант</w:t>
      </w:r>
    </w:p>
    <w:p w:rsidR="004D2E92" w:rsidRDefault="00447996" w:rsidP="004D2E92">
      <w:pPr>
        <w:pStyle w:val="body"/>
        <w:spacing w:after="0"/>
        <w:ind w:firstLine="709"/>
        <w:rPr>
          <w:sz w:val="28"/>
          <w:szCs w:val="28"/>
        </w:rPr>
      </w:pPr>
      <w:r>
        <w:rPr>
          <w:rFonts w:hint="eastAsia"/>
          <w:sz w:val="28"/>
          <w:szCs w:val="28"/>
        </w:rPr>
        <w:t>В</w:t>
      </w:r>
      <w:r w:rsidRPr="00447996">
        <w:rPr>
          <w:sz w:val="28"/>
          <w:szCs w:val="28"/>
        </w:rPr>
        <w:t xml:space="preserve"> </w:t>
      </w:r>
      <w:r w:rsidRPr="00447996">
        <w:rPr>
          <w:rFonts w:hint="eastAsia"/>
          <w:sz w:val="28"/>
          <w:szCs w:val="28"/>
        </w:rPr>
        <w:t>качестве</w:t>
      </w:r>
      <w:r w:rsidRPr="00447996">
        <w:rPr>
          <w:sz w:val="28"/>
          <w:szCs w:val="28"/>
        </w:rPr>
        <w:t xml:space="preserve"> </w:t>
      </w:r>
      <w:r w:rsidRPr="00447996">
        <w:rPr>
          <w:rFonts w:hint="eastAsia"/>
          <w:sz w:val="28"/>
          <w:szCs w:val="28"/>
        </w:rPr>
        <w:t>содержательной</w:t>
      </w:r>
      <w:r w:rsidRPr="00447996">
        <w:rPr>
          <w:sz w:val="28"/>
          <w:szCs w:val="28"/>
        </w:rPr>
        <w:t xml:space="preserve"> </w:t>
      </w:r>
      <w:r w:rsidRPr="00447996">
        <w:rPr>
          <w:rFonts w:hint="eastAsia"/>
          <w:sz w:val="28"/>
          <w:szCs w:val="28"/>
        </w:rPr>
        <w:t>части</w:t>
      </w:r>
      <w:r w:rsidRPr="00447996">
        <w:rPr>
          <w:sz w:val="28"/>
          <w:szCs w:val="28"/>
        </w:rPr>
        <w:t xml:space="preserve"> </w:t>
      </w:r>
      <w:r w:rsidRPr="00447996">
        <w:rPr>
          <w:rFonts w:hint="eastAsia"/>
          <w:sz w:val="28"/>
          <w:szCs w:val="28"/>
        </w:rPr>
        <w:t>научного</w:t>
      </w:r>
      <w:r w:rsidRPr="00447996">
        <w:rPr>
          <w:sz w:val="28"/>
          <w:szCs w:val="28"/>
        </w:rPr>
        <w:t xml:space="preserve"> </w:t>
      </w:r>
      <w:r w:rsidRPr="00447996">
        <w:rPr>
          <w:rFonts w:hint="eastAsia"/>
          <w:sz w:val="28"/>
          <w:szCs w:val="28"/>
        </w:rPr>
        <w:t>проекта</w:t>
      </w:r>
      <w:r w:rsidRPr="00447996">
        <w:rPr>
          <w:sz w:val="28"/>
          <w:szCs w:val="28"/>
        </w:rPr>
        <w:t xml:space="preserve"> </w:t>
      </w:r>
      <w:r w:rsidRPr="00447996">
        <w:rPr>
          <w:rFonts w:hint="eastAsia"/>
          <w:sz w:val="28"/>
          <w:szCs w:val="28"/>
        </w:rPr>
        <w:t>прилагается</w:t>
      </w:r>
      <w:r w:rsidRPr="00447996">
        <w:rPr>
          <w:sz w:val="28"/>
          <w:szCs w:val="28"/>
        </w:rPr>
        <w:t xml:space="preserve"> </w:t>
      </w:r>
      <w:r w:rsidRPr="00447996">
        <w:rPr>
          <w:rFonts w:hint="eastAsia"/>
          <w:sz w:val="28"/>
          <w:szCs w:val="28"/>
        </w:rPr>
        <w:t>автореферат</w:t>
      </w:r>
      <w:r>
        <w:rPr>
          <w:sz w:val="28"/>
          <w:szCs w:val="28"/>
        </w:rPr>
        <w:t xml:space="preserve"> магистерской диссертации</w:t>
      </w:r>
    </w:p>
    <w:p w:rsidR="004D2E92" w:rsidRDefault="004D2E92" w:rsidP="004D2E92">
      <w:pPr>
        <w:pStyle w:val="body"/>
        <w:spacing w:after="0"/>
        <w:ind w:firstLine="709"/>
        <w:rPr>
          <w:sz w:val="28"/>
          <w:szCs w:val="28"/>
        </w:rPr>
      </w:pPr>
    </w:p>
    <w:p w:rsidR="004D2E92" w:rsidRPr="0080639D" w:rsidRDefault="004D2E92" w:rsidP="004D2E92">
      <w:pPr>
        <w:pStyle w:val="body"/>
        <w:spacing w:after="0"/>
        <w:ind w:firstLine="0"/>
        <w:rPr>
          <w:i/>
          <w:szCs w:val="24"/>
        </w:rPr>
      </w:pPr>
      <w:r>
        <w:rPr>
          <w:sz w:val="28"/>
          <w:szCs w:val="28"/>
        </w:rPr>
        <w:t xml:space="preserve">Исполнитель проекта: </w:t>
      </w:r>
      <w:r w:rsidR="00DB16D2" w:rsidRPr="001849E7">
        <w:rPr>
          <w:rFonts w:hint="eastAsia"/>
          <w:sz w:val="28"/>
          <w:szCs w:val="24"/>
        </w:rPr>
        <w:t>Дружинин</w:t>
      </w:r>
      <w:r w:rsidR="00DB16D2" w:rsidRPr="001849E7">
        <w:rPr>
          <w:sz w:val="28"/>
          <w:szCs w:val="24"/>
        </w:rPr>
        <w:t xml:space="preserve"> </w:t>
      </w:r>
      <w:r w:rsidR="00DB16D2" w:rsidRPr="001849E7">
        <w:rPr>
          <w:rFonts w:hint="eastAsia"/>
          <w:sz w:val="28"/>
          <w:szCs w:val="24"/>
        </w:rPr>
        <w:t>Василий</w:t>
      </w:r>
      <w:r w:rsidR="00DB16D2" w:rsidRPr="001849E7">
        <w:rPr>
          <w:sz w:val="28"/>
          <w:szCs w:val="24"/>
        </w:rPr>
        <w:t xml:space="preserve"> </w:t>
      </w:r>
      <w:r w:rsidR="00DB16D2" w:rsidRPr="001849E7">
        <w:rPr>
          <w:rFonts w:hint="eastAsia"/>
          <w:sz w:val="28"/>
          <w:szCs w:val="24"/>
        </w:rPr>
        <w:t>Григорьевич</w:t>
      </w:r>
    </w:p>
    <w:p w:rsidR="004D2E92" w:rsidRDefault="004D2E92" w:rsidP="004D2E92">
      <w:pPr>
        <w:pStyle w:val="body"/>
        <w:spacing w:after="0"/>
        <w:ind w:firstLine="0"/>
        <w:rPr>
          <w:sz w:val="28"/>
          <w:szCs w:val="28"/>
        </w:rPr>
      </w:pPr>
    </w:p>
    <w:p w:rsidR="004D2E92" w:rsidRDefault="004D2E92" w:rsidP="004D2E92">
      <w:pPr>
        <w:pStyle w:val="body"/>
        <w:spacing w:after="0"/>
        <w:ind w:firstLine="0"/>
        <w:rPr>
          <w:sz w:val="28"/>
          <w:szCs w:val="28"/>
        </w:rPr>
      </w:pPr>
      <w:r>
        <w:rPr>
          <w:sz w:val="28"/>
          <w:szCs w:val="28"/>
        </w:rPr>
        <w:t>_________________________</w:t>
      </w:r>
    </w:p>
    <w:p w:rsidR="004D2E92" w:rsidRPr="0080639D" w:rsidRDefault="004D2E92" w:rsidP="004D2E92">
      <w:pPr>
        <w:pStyle w:val="body"/>
        <w:spacing w:after="0"/>
        <w:ind w:firstLine="0"/>
        <w:rPr>
          <w:sz w:val="28"/>
          <w:szCs w:val="28"/>
        </w:rPr>
      </w:pPr>
      <w:r w:rsidRPr="0080639D">
        <w:rPr>
          <w:i/>
          <w:szCs w:val="24"/>
        </w:rPr>
        <w:t>(подпись</w:t>
      </w:r>
      <w:r>
        <w:rPr>
          <w:i/>
          <w:szCs w:val="24"/>
        </w:rPr>
        <w:t xml:space="preserve"> исполнителя проекта</w:t>
      </w:r>
      <w:r w:rsidRPr="0080639D">
        <w:rPr>
          <w:i/>
          <w:szCs w:val="24"/>
        </w:rPr>
        <w:t>)</w:t>
      </w:r>
    </w:p>
    <w:p w:rsidR="004D2E92" w:rsidRDefault="004D2E92" w:rsidP="004D2E92">
      <w:pPr>
        <w:pStyle w:val="body"/>
        <w:spacing w:after="0"/>
        <w:ind w:firstLine="0"/>
        <w:rPr>
          <w:sz w:val="28"/>
          <w:szCs w:val="28"/>
        </w:rPr>
      </w:pPr>
    </w:p>
    <w:p w:rsidR="004D2E92" w:rsidRDefault="004D2E92" w:rsidP="004D2E92">
      <w:pPr>
        <w:pStyle w:val="body"/>
        <w:spacing w:after="0"/>
        <w:ind w:firstLine="0"/>
        <w:rPr>
          <w:sz w:val="28"/>
          <w:szCs w:val="28"/>
        </w:rPr>
      </w:pPr>
      <w:r>
        <w:rPr>
          <w:sz w:val="28"/>
          <w:szCs w:val="28"/>
        </w:rPr>
        <w:t xml:space="preserve">Научный руководитель исполнителя проекта: </w:t>
      </w:r>
      <w:r w:rsidR="00C3513F" w:rsidRPr="00694044">
        <w:rPr>
          <w:sz w:val="28"/>
          <w:szCs w:val="28"/>
        </w:rPr>
        <w:t>д.ф.-м.н.</w:t>
      </w:r>
      <w:r w:rsidR="00694044" w:rsidRPr="00694044">
        <w:rPr>
          <w:sz w:val="28"/>
          <w:szCs w:val="28"/>
        </w:rPr>
        <w:t xml:space="preserve">, </w:t>
      </w:r>
      <w:r w:rsidR="00694044" w:rsidRPr="00694044">
        <w:rPr>
          <w:rFonts w:hint="eastAsia"/>
          <w:sz w:val="28"/>
          <w:szCs w:val="28"/>
        </w:rPr>
        <w:t>профессор</w:t>
      </w:r>
      <w:r w:rsidR="00694044">
        <w:rPr>
          <w:sz w:val="28"/>
          <w:szCs w:val="28"/>
        </w:rPr>
        <w:t>,</w:t>
      </w:r>
      <w:r w:rsidR="00694044" w:rsidRPr="00694044">
        <w:rPr>
          <w:sz w:val="28"/>
          <w:szCs w:val="28"/>
        </w:rPr>
        <w:t xml:space="preserve"> </w:t>
      </w:r>
      <w:r w:rsidR="001849E7">
        <w:rPr>
          <w:sz w:val="28"/>
          <w:szCs w:val="28"/>
        </w:rPr>
        <w:t xml:space="preserve">Морозов Виктор Александрович, </w:t>
      </w:r>
      <w:r w:rsidR="001849E7" w:rsidRPr="001849E7">
        <w:rPr>
          <w:rFonts w:hint="eastAsia"/>
          <w:sz w:val="28"/>
          <w:szCs w:val="28"/>
        </w:rPr>
        <w:t>Санкт</w:t>
      </w:r>
      <w:r w:rsidR="001849E7" w:rsidRPr="001849E7">
        <w:rPr>
          <w:sz w:val="28"/>
          <w:szCs w:val="28"/>
        </w:rPr>
        <w:t>-</w:t>
      </w:r>
      <w:r w:rsidR="001849E7" w:rsidRPr="001849E7">
        <w:rPr>
          <w:rFonts w:hint="eastAsia"/>
          <w:sz w:val="28"/>
          <w:szCs w:val="28"/>
        </w:rPr>
        <w:t>Петербургский</w:t>
      </w:r>
      <w:r w:rsidR="001849E7" w:rsidRPr="001849E7">
        <w:rPr>
          <w:sz w:val="28"/>
          <w:szCs w:val="28"/>
        </w:rPr>
        <w:t xml:space="preserve"> </w:t>
      </w:r>
      <w:r w:rsidR="001849E7" w:rsidRPr="001849E7">
        <w:rPr>
          <w:rFonts w:hint="eastAsia"/>
          <w:sz w:val="28"/>
          <w:szCs w:val="28"/>
        </w:rPr>
        <w:t>государственный</w:t>
      </w:r>
      <w:r w:rsidR="001849E7" w:rsidRPr="001849E7">
        <w:rPr>
          <w:sz w:val="28"/>
          <w:szCs w:val="28"/>
        </w:rPr>
        <w:t xml:space="preserve"> </w:t>
      </w:r>
      <w:r w:rsidR="001849E7" w:rsidRPr="001849E7">
        <w:rPr>
          <w:rFonts w:hint="eastAsia"/>
          <w:sz w:val="28"/>
          <w:szCs w:val="28"/>
        </w:rPr>
        <w:t>университет</w:t>
      </w:r>
      <w:r w:rsidR="00694044">
        <w:rPr>
          <w:sz w:val="28"/>
          <w:szCs w:val="28"/>
        </w:rPr>
        <w:t>, математико-механический факультет, кафедра физической механики, заведующий кафедрой.</w:t>
      </w:r>
    </w:p>
    <w:p w:rsidR="004D2E92" w:rsidRDefault="004D2E92" w:rsidP="004D2E92">
      <w:pPr>
        <w:pStyle w:val="body"/>
        <w:spacing w:after="0"/>
        <w:ind w:firstLine="0"/>
        <w:rPr>
          <w:sz w:val="28"/>
          <w:szCs w:val="28"/>
        </w:rPr>
      </w:pPr>
      <w:r>
        <w:rPr>
          <w:sz w:val="28"/>
          <w:szCs w:val="28"/>
        </w:rPr>
        <w:t>_________________________</w:t>
      </w:r>
    </w:p>
    <w:p w:rsidR="004D2E92" w:rsidRPr="003B5F79" w:rsidRDefault="004D2E92" w:rsidP="004D2E92">
      <w:pPr>
        <w:pStyle w:val="body"/>
        <w:spacing w:after="0"/>
        <w:ind w:firstLine="0"/>
        <w:rPr>
          <w:sz w:val="28"/>
        </w:rPr>
      </w:pPr>
      <w:r w:rsidRPr="0080639D">
        <w:rPr>
          <w:i/>
          <w:szCs w:val="24"/>
        </w:rPr>
        <w:t>(подпись</w:t>
      </w:r>
      <w:r>
        <w:rPr>
          <w:i/>
          <w:szCs w:val="24"/>
        </w:rPr>
        <w:t xml:space="preserve"> научного руководителя</w:t>
      </w:r>
      <w:r w:rsidRPr="0080639D">
        <w:rPr>
          <w:i/>
          <w:szCs w:val="24"/>
        </w:rPr>
        <w:t>)</w:t>
      </w:r>
    </w:p>
    <w:p w:rsidR="004D2E92" w:rsidRDefault="004D2E92" w:rsidP="004D2E92">
      <w:pPr>
        <w:pStyle w:val="body"/>
        <w:spacing w:after="0"/>
        <w:ind w:firstLine="0"/>
        <w:jc w:val="center"/>
        <w:rPr>
          <w:sz w:val="28"/>
          <w:szCs w:val="28"/>
        </w:rPr>
      </w:pPr>
      <w:r>
        <w:rPr>
          <w:sz w:val="28"/>
          <w:szCs w:val="28"/>
        </w:rPr>
        <w:t>г. Санкт-Петербург</w:t>
      </w:r>
    </w:p>
    <w:p w:rsidR="003C6F4A" w:rsidRPr="00583067" w:rsidRDefault="00EA063B" w:rsidP="00583067">
      <w:pPr>
        <w:ind w:right="-1"/>
        <w:jc w:val="center"/>
        <w:rPr>
          <w:rFonts w:ascii="Times New Roman" w:hAnsi="Times New Roman"/>
          <w:b/>
          <w:smallCaps/>
          <w:sz w:val="28"/>
          <w:szCs w:val="28"/>
          <w:lang w:val="ru-RU"/>
        </w:rPr>
      </w:pPr>
      <w:r w:rsidRPr="00583067">
        <w:rPr>
          <w:rFonts w:ascii="Times New Roman" w:hAnsi="Times New Roman"/>
          <w:sz w:val="28"/>
          <w:szCs w:val="28"/>
          <w:lang w:val="ru-RU"/>
        </w:rPr>
        <w:t>201</w:t>
      </w:r>
      <w:r w:rsidR="008C5A1D" w:rsidRPr="00583067">
        <w:rPr>
          <w:rFonts w:ascii="Times New Roman" w:hAnsi="Times New Roman"/>
          <w:sz w:val="28"/>
          <w:szCs w:val="28"/>
          <w:lang w:val="ru-RU"/>
        </w:rPr>
        <w:t>8</w:t>
      </w:r>
    </w:p>
    <w:p w:rsidR="00545419" w:rsidRPr="00583067" w:rsidRDefault="00545419" w:rsidP="00583067">
      <w:pPr>
        <w:ind w:right="-1"/>
        <w:jc w:val="center"/>
        <w:rPr>
          <w:rFonts w:ascii="Times New Roman" w:hAnsi="Times New Roman"/>
          <w:b/>
          <w:smallCaps/>
          <w:sz w:val="28"/>
          <w:szCs w:val="28"/>
          <w:lang w:val="ru-RU"/>
        </w:rPr>
      </w:pPr>
    </w:p>
    <w:p w:rsidR="0085039C" w:rsidRDefault="0085039C" w:rsidP="00D57AE1">
      <w:pPr>
        <w:ind w:right="-1"/>
        <w:jc w:val="right"/>
        <w:rPr>
          <w:rFonts w:ascii="Times New Roman" w:hAnsi="Times New Roman"/>
          <w:b/>
          <w:smallCaps/>
          <w:sz w:val="28"/>
          <w:szCs w:val="28"/>
          <w:lang w:val="ru-RU"/>
        </w:rPr>
      </w:pPr>
    </w:p>
    <w:p w:rsidR="0085039C" w:rsidRDefault="0085039C" w:rsidP="00D57AE1">
      <w:pPr>
        <w:ind w:right="-1"/>
        <w:jc w:val="right"/>
        <w:rPr>
          <w:rFonts w:ascii="Times New Roman" w:hAnsi="Times New Roman"/>
          <w:b/>
          <w:smallCaps/>
          <w:sz w:val="28"/>
          <w:szCs w:val="28"/>
          <w:lang w:val="ru-RU"/>
        </w:rPr>
      </w:pPr>
    </w:p>
    <w:p w:rsidR="00583067" w:rsidRDefault="00583067" w:rsidP="00D57AE1">
      <w:pPr>
        <w:ind w:right="-1"/>
        <w:jc w:val="right"/>
        <w:rPr>
          <w:rFonts w:ascii="Times New Roman" w:hAnsi="Times New Roman"/>
          <w:b/>
          <w:smallCaps/>
          <w:sz w:val="28"/>
          <w:szCs w:val="28"/>
          <w:lang w:val="ru-RU"/>
        </w:rPr>
      </w:pPr>
    </w:p>
    <w:p w:rsidR="00583067" w:rsidRDefault="00583067" w:rsidP="00E36761">
      <w:pPr>
        <w:ind w:right="-1"/>
        <w:jc w:val="right"/>
        <w:rPr>
          <w:rFonts w:ascii="Times New Roman" w:hAnsi="Times New Roman"/>
          <w:b/>
          <w:smallCaps/>
          <w:sz w:val="28"/>
          <w:szCs w:val="28"/>
          <w:lang w:val="ru-RU"/>
        </w:rPr>
      </w:pPr>
    </w:p>
    <w:p w:rsidR="00D57AE1" w:rsidRPr="00E36761" w:rsidRDefault="00D57AE1" w:rsidP="00E36761">
      <w:pPr>
        <w:ind w:right="-1"/>
        <w:jc w:val="right"/>
        <w:rPr>
          <w:rFonts w:ascii="Times New Roman" w:hAnsi="Times New Roman"/>
          <w:b/>
          <w:smallCaps/>
          <w:sz w:val="28"/>
          <w:szCs w:val="28"/>
          <w:lang w:val="ru-RU"/>
        </w:rPr>
      </w:pPr>
      <w:bookmarkStart w:id="11" w:name="_GoBack"/>
      <w:bookmarkEnd w:id="11"/>
      <w:r w:rsidRPr="003C6F4A">
        <w:rPr>
          <w:rFonts w:ascii="Times New Roman" w:hAnsi="Times New Roman"/>
          <w:b/>
          <w:smallCaps/>
          <w:sz w:val="28"/>
          <w:szCs w:val="28"/>
          <w:lang w:val="ru-RU"/>
        </w:rPr>
        <w:t>МАТЕРИАЛЫ ДЛЯ ПУБЛИКАЦИИ</w:t>
      </w:r>
      <w:r w:rsidR="003C6F4A" w:rsidRPr="003C6F4A">
        <w:rPr>
          <w:rFonts w:ascii="Times New Roman" w:hAnsi="Times New Roman"/>
          <w:b/>
          <w:smallCaps/>
          <w:sz w:val="28"/>
          <w:szCs w:val="28"/>
          <w:lang w:val="ru-RU"/>
        </w:rPr>
        <w:t xml:space="preserve"> </w:t>
      </w:r>
      <w:r w:rsidR="003C6F4A" w:rsidRPr="003C6F4A">
        <w:rPr>
          <w:rFonts w:ascii="Times New Roman" w:hAnsi="Times New Roman"/>
          <w:b/>
          <w:smallCaps/>
          <w:sz w:val="32"/>
          <w:szCs w:val="32"/>
          <w:lang w:val="ru-RU"/>
        </w:rPr>
        <w:t>(тезисы</w:t>
      </w:r>
      <w:r w:rsidR="003C6F4A" w:rsidRPr="003C6F4A">
        <w:rPr>
          <w:rFonts w:ascii="Times New Roman" w:hAnsi="Times New Roman"/>
          <w:b/>
          <w:smallCaps/>
          <w:sz w:val="28"/>
          <w:szCs w:val="28"/>
          <w:lang w:val="ru-RU"/>
        </w:rPr>
        <w:t>)</w:t>
      </w:r>
    </w:p>
    <w:p w:rsidR="00D57AE1" w:rsidRDefault="00D57AE1" w:rsidP="004D2E92">
      <w:pPr>
        <w:ind w:right="-1"/>
        <w:rPr>
          <w:rFonts w:ascii="Times New Roman" w:hAnsi="Times New Roman"/>
          <w:b/>
          <w:smallCaps/>
          <w:sz w:val="28"/>
          <w:szCs w:val="28"/>
          <w:lang w:val="ru-RU"/>
        </w:rPr>
      </w:pPr>
    </w:p>
    <w:p w:rsidR="00545419" w:rsidRDefault="00545419" w:rsidP="004D2E92">
      <w:pPr>
        <w:ind w:right="-1"/>
        <w:rPr>
          <w:rFonts w:ascii="Times New Roman" w:hAnsi="Times New Roman"/>
          <w:b/>
          <w:smallCaps/>
          <w:sz w:val="28"/>
          <w:szCs w:val="28"/>
          <w:lang w:val="ru-RU"/>
        </w:rPr>
      </w:pPr>
    </w:p>
    <w:p w:rsidR="00B66B23" w:rsidRDefault="00B66B23" w:rsidP="004D2E92">
      <w:pPr>
        <w:ind w:right="-1"/>
        <w:rPr>
          <w:rFonts w:ascii="Times New Roman" w:hAnsi="Times New Roman"/>
          <w:b/>
          <w:smallCaps/>
          <w:sz w:val="28"/>
          <w:szCs w:val="28"/>
          <w:lang w:val="ru-RU"/>
        </w:rPr>
      </w:pPr>
    </w:p>
    <w:p w:rsidR="00545419" w:rsidRPr="00262CB2" w:rsidRDefault="00545419" w:rsidP="004D2E92">
      <w:pPr>
        <w:ind w:right="-1"/>
        <w:rPr>
          <w:rFonts w:ascii="Times New Roman" w:hAnsi="Times New Roman"/>
          <w:b/>
          <w:sz w:val="28"/>
          <w:szCs w:val="28"/>
          <w:lang w:val="ru-RU"/>
        </w:rPr>
      </w:pPr>
    </w:p>
    <w:p w:rsidR="004D2E92" w:rsidRPr="00262CB2" w:rsidRDefault="004D2E92" w:rsidP="004D2E92">
      <w:pPr>
        <w:ind w:right="-1"/>
        <w:rPr>
          <w:rFonts w:ascii="Times New Roman" w:hAnsi="Times New Roman"/>
          <w:b/>
          <w:sz w:val="28"/>
          <w:szCs w:val="28"/>
          <w:lang w:val="ru-RU"/>
        </w:rPr>
      </w:pPr>
      <w:r w:rsidRPr="00262CB2">
        <w:rPr>
          <w:rFonts w:ascii="Times New Roman" w:hAnsi="Times New Roman"/>
          <w:b/>
          <w:sz w:val="28"/>
          <w:szCs w:val="28"/>
          <w:lang w:val="ru-RU"/>
        </w:rPr>
        <w:t xml:space="preserve">НАИМЕНОВАНИЕ НАУЧНОГО </w:t>
      </w:r>
      <w:r w:rsidR="00435BF9" w:rsidRPr="00262CB2">
        <w:rPr>
          <w:rFonts w:ascii="Times New Roman" w:hAnsi="Times New Roman"/>
          <w:b/>
          <w:sz w:val="28"/>
          <w:szCs w:val="28"/>
          <w:lang w:val="ru-RU"/>
        </w:rPr>
        <w:t xml:space="preserve">ПРОЕКТА: </w:t>
      </w:r>
      <w:bookmarkStart w:id="12" w:name="OLE_LINK55"/>
      <w:bookmarkStart w:id="13" w:name="OLE_LINK57"/>
      <w:bookmarkStart w:id="14" w:name="OLE_LINK58"/>
      <w:bookmarkStart w:id="15" w:name="OLE_LINK77"/>
      <w:r w:rsidR="00435BF9">
        <w:rPr>
          <w:rFonts w:ascii="Times New Roman" w:hAnsi="Times New Roman"/>
          <w:sz w:val="28"/>
          <w:szCs w:val="28"/>
          <w:lang w:val="ru-RU"/>
        </w:rPr>
        <w:t>Модель реального времени</w:t>
      </w:r>
      <w:r w:rsidR="00C3513F">
        <w:rPr>
          <w:rFonts w:ascii="Times New Roman" w:hAnsi="Times New Roman"/>
          <w:sz w:val="28"/>
          <w:szCs w:val="28"/>
          <w:lang w:val="ru-RU"/>
        </w:rPr>
        <w:t>,</w:t>
      </w:r>
      <w:r w:rsidR="00435BF9">
        <w:rPr>
          <w:rFonts w:ascii="Times New Roman" w:hAnsi="Times New Roman"/>
          <w:sz w:val="28"/>
          <w:szCs w:val="28"/>
          <w:lang w:val="ru-RU"/>
        </w:rPr>
        <w:t xml:space="preserve"> описывающая отклонение медицинской инъекционной иглы от прямолинейного движения при проведении операций </w:t>
      </w:r>
      <w:proofErr w:type="spellStart"/>
      <w:r w:rsidR="00435BF9">
        <w:rPr>
          <w:rFonts w:ascii="Times New Roman" w:hAnsi="Times New Roman"/>
          <w:sz w:val="28"/>
          <w:szCs w:val="28"/>
          <w:lang w:val="ru-RU"/>
        </w:rPr>
        <w:t>брахиотерапии</w:t>
      </w:r>
      <w:bookmarkEnd w:id="12"/>
      <w:bookmarkEnd w:id="13"/>
      <w:bookmarkEnd w:id="14"/>
      <w:bookmarkEnd w:id="15"/>
      <w:proofErr w:type="spellEnd"/>
    </w:p>
    <w:p w:rsidR="004D2E92" w:rsidRPr="00262CB2" w:rsidRDefault="004D2E92" w:rsidP="004D2E92">
      <w:pPr>
        <w:ind w:right="-1"/>
        <w:rPr>
          <w:rFonts w:ascii="Times New Roman" w:hAnsi="Times New Roman"/>
          <w:b/>
          <w:sz w:val="28"/>
          <w:szCs w:val="28"/>
          <w:lang w:val="ru-RU"/>
        </w:rPr>
      </w:pPr>
    </w:p>
    <w:p w:rsidR="00C41060" w:rsidRDefault="00573164" w:rsidP="00C41060">
      <w:pPr>
        <w:ind w:right="-1"/>
        <w:rPr>
          <w:rFonts w:ascii="Times New Roman" w:hAnsi="Times New Roman"/>
          <w:sz w:val="28"/>
          <w:szCs w:val="28"/>
          <w:lang w:val="ru-RU"/>
        </w:rPr>
      </w:pPr>
      <w:r w:rsidRPr="00573164">
        <w:rPr>
          <w:rFonts w:ascii="Times New Roman" w:hAnsi="Times New Roman"/>
          <w:b/>
          <w:sz w:val="28"/>
          <w:szCs w:val="28"/>
          <w:lang w:val="ru-RU"/>
        </w:rPr>
        <w:t>УЧАСТНИК КОНКУРСА</w:t>
      </w:r>
      <w:r w:rsidR="004D2E92" w:rsidRPr="00262CB2">
        <w:rPr>
          <w:rFonts w:ascii="Times New Roman" w:hAnsi="Times New Roman"/>
          <w:b/>
          <w:sz w:val="28"/>
          <w:szCs w:val="28"/>
          <w:lang w:val="ru-RU"/>
        </w:rPr>
        <w:t xml:space="preserve">: </w:t>
      </w:r>
      <w:r w:rsidR="00C41060" w:rsidRPr="00C41060">
        <w:rPr>
          <w:rFonts w:ascii="Times New Roman" w:hAnsi="Times New Roman" w:hint="eastAsia"/>
          <w:sz w:val="28"/>
          <w:szCs w:val="28"/>
          <w:lang w:val="ru-RU"/>
        </w:rPr>
        <w:t>Дружинин</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Василий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Григорьевич</w:t>
      </w:r>
    </w:p>
    <w:p w:rsidR="00C41060" w:rsidRDefault="00C41060" w:rsidP="00C41060">
      <w:pPr>
        <w:ind w:right="-1"/>
        <w:rPr>
          <w:rFonts w:ascii="Times New Roman" w:hAnsi="Times New Roman"/>
          <w:sz w:val="28"/>
          <w:szCs w:val="28"/>
          <w:lang w:val="ru-RU"/>
        </w:rPr>
      </w:pPr>
    </w:p>
    <w:p w:rsidR="00583892" w:rsidRPr="00262CB2" w:rsidRDefault="00583892" w:rsidP="00C41060">
      <w:pPr>
        <w:ind w:right="-1"/>
        <w:rPr>
          <w:rFonts w:ascii="Times New Roman" w:hAnsi="Times New Roman"/>
          <w:sz w:val="28"/>
          <w:szCs w:val="28"/>
          <w:lang w:val="ru-RU"/>
        </w:rPr>
      </w:pPr>
      <w:r w:rsidRPr="00262CB2">
        <w:rPr>
          <w:rFonts w:ascii="Times New Roman" w:hAnsi="Times New Roman"/>
          <w:b/>
          <w:sz w:val="28"/>
          <w:szCs w:val="28"/>
          <w:lang w:val="ru-RU"/>
        </w:rPr>
        <w:t xml:space="preserve">КАТЕГОРИЯ </w:t>
      </w:r>
      <w:r w:rsidR="00573164" w:rsidRPr="00262CB2">
        <w:rPr>
          <w:rFonts w:ascii="Times New Roman" w:hAnsi="Times New Roman"/>
          <w:b/>
          <w:sz w:val="28"/>
          <w:szCs w:val="28"/>
          <w:lang w:val="ru-RU"/>
        </w:rPr>
        <w:t>УЧАСТНИКА</w:t>
      </w:r>
      <w:r w:rsidR="00573164">
        <w:rPr>
          <w:rFonts w:ascii="Times New Roman" w:hAnsi="Times New Roman"/>
          <w:b/>
          <w:sz w:val="28"/>
          <w:szCs w:val="28"/>
          <w:lang w:val="ru-RU"/>
        </w:rPr>
        <w:t xml:space="preserve"> КОНКУРСА</w:t>
      </w:r>
      <w:r w:rsidRPr="00262CB2">
        <w:rPr>
          <w:rFonts w:ascii="Times New Roman" w:hAnsi="Times New Roman"/>
          <w:b/>
          <w:sz w:val="28"/>
          <w:szCs w:val="28"/>
          <w:lang w:val="ru-RU"/>
        </w:rPr>
        <w:t xml:space="preserve">: </w:t>
      </w:r>
      <w:r w:rsidR="00C41060">
        <w:rPr>
          <w:rFonts w:ascii="Times New Roman" w:hAnsi="Times New Roman"/>
          <w:sz w:val="28"/>
          <w:szCs w:val="28"/>
          <w:lang w:val="ru-RU"/>
        </w:rPr>
        <w:t>Аспирант</w:t>
      </w:r>
    </w:p>
    <w:p w:rsidR="00EA063B" w:rsidRPr="00262CB2" w:rsidRDefault="00EA063B" w:rsidP="004D2E92">
      <w:pPr>
        <w:ind w:left="851" w:right="-1" w:hanging="851"/>
        <w:rPr>
          <w:rFonts w:ascii="Times New Roman" w:hAnsi="Times New Roman"/>
          <w:sz w:val="28"/>
          <w:szCs w:val="28"/>
          <w:lang w:val="ru-RU"/>
        </w:rPr>
      </w:pPr>
    </w:p>
    <w:p w:rsidR="004D2E92" w:rsidRPr="00262CB2" w:rsidRDefault="004D2E92" w:rsidP="00EA063B">
      <w:pPr>
        <w:ind w:right="-1"/>
        <w:jc w:val="both"/>
        <w:rPr>
          <w:rFonts w:ascii="Times New Roman" w:hAnsi="Times New Roman"/>
          <w:sz w:val="28"/>
          <w:szCs w:val="28"/>
          <w:lang w:val="ru-RU"/>
        </w:rPr>
      </w:pPr>
      <w:r w:rsidRPr="00262CB2">
        <w:rPr>
          <w:rFonts w:ascii="Times New Roman" w:hAnsi="Times New Roman"/>
          <w:b/>
          <w:sz w:val="28"/>
          <w:szCs w:val="28"/>
          <w:lang w:val="ru-RU"/>
        </w:rPr>
        <w:t xml:space="preserve">ОРГАНИЗАЦИЯ: </w:t>
      </w:r>
      <w:r w:rsidR="00C41060" w:rsidRPr="00C41060">
        <w:rPr>
          <w:rFonts w:ascii="Times New Roman" w:hAnsi="Times New Roman" w:hint="eastAsia"/>
          <w:sz w:val="28"/>
          <w:szCs w:val="28"/>
          <w:lang w:val="ru-RU"/>
        </w:rPr>
        <w:t>Санкт</w:t>
      </w:r>
      <w:r w:rsidR="00C41060" w:rsidRPr="00C41060">
        <w:rPr>
          <w:rFonts w:ascii="Times New Roman" w:hAnsi="Times New Roman"/>
          <w:sz w:val="28"/>
          <w:szCs w:val="28"/>
          <w:lang w:val="ru-RU"/>
        </w:rPr>
        <w:t>-</w:t>
      </w:r>
      <w:r w:rsidR="00C41060" w:rsidRPr="00C41060">
        <w:rPr>
          <w:rFonts w:ascii="Times New Roman" w:hAnsi="Times New Roman" w:hint="eastAsia"/>
          <w:sz w:val="28"/>
          <w:szCs w:val="28"/>
          <w:lang w:val="ru-RU"/>
        </w:rPr>
        <w:t>Петербургский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государственный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университет</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Математико</w:t>
      </w:r>
      <w:r w:rsidR="00C41060" w:rsidRPr="00C41060">
        <w:rPr>
          <w:rFonts w:ascii="Times New Roman" w:hAnsi="Times New Roman"/>
          <w:sz w:val="28"/>
          <w:szCs w:val="28"/>
          <w:lang w:val="ru-RU"/>
        </w:rPr>
        <w:t>-</w:t>
      </w:r>
      <w:r w:rsidR="00C41060" w:rsidRPr="00C41060">
        <w:rPr>
          <w:rFonts w:ascii="Times New Roman" w:hAnsi="Times New Roman" w:hint="eastAsia"/>
          <w:sz w:val="28"/>
          <w:szCs w:val="28"/>
          <w:lang w:val="ru-RU"/>
        </w:rPr>
        <w:t>механический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факультет</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кафедра</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физической</w:t>
      </w:r>
      <w:r w:rsidR="00C41060" w:rsidRPr="00C41060">
        <w:rPr>
          <w:rFonts w:ascii="Times New Roman" w:hAnsi="Times New Roman"/>
          <w:sz w:val="28"/>
          <w:szCs w:val="28"/>
          <w:lang w:val="ru-RU"/>
        </w:rPr>
        <w:t xml:space="preserve"> </w:t>
      </w:r>
      <w:r w:rsidR="00C41060" w:rsidRPr="00C41060">
        <w:rPr>
          <w:rFonts w:ascii="Times New Roman" w:hAnsi="Times New Roman" w:hint="eastAsia"/>
          <w:sz w:val="28"/>
          <w:szCs w:val="28"/>
          <w:lang w:val="ru-RU"/>
        </w:rPr>
        <w:t>механики</w:t>
      </w:r>
      <w:r w:rsidR="00C41060" w:rsidRPr="00C41060">
        <w:rPr>
          <w:rFonts w:ascii="Times New Roman" w:hAnsi="Times New Roman"/>
          <w:sz w:val="28"/>
          <w:szCs w:val="28"/>
          <w:lang w:val="ru-RU"/>
        </w:rPr>
        <w:t>.</w:t>
      </w:r>
    </w:p>
    <w:p w:rsidR="004D2E92" w:rsidRPr="00262CB2" w:rsidRDefault="004D2E92" w:rsidP="004D2E92">
      <w:pPr>
        <w:ind w:right="-1"/>
        <w:rPr>
          <w:rFonts w:ascii="Times New Roman" w:hAnsi="Times New Roman"/>
          <w:b/>
          <w:sz w:val="28"/>
          <w:szCs w:val="28"/>
          <w:lang w:val="ru-RU"/>
        </w:rPr>
      </w:pPr>
    </w:p>
    <w:p w:rsidR="004A7A20" w:rsidRDefault="004D2E92" w:rsidP="00262CB2">
      <w:pPr>
        <w:jc w:val="both"/>
        <w:rPr>
          <w:rFonts w:ascii="Times New Roman" w:hAnsi="Times New Roman"/>
          <w:b/>
          <w:sz w:val="28"/>
          <w:szCs w:val="28"/>
          <w:lang w:val="ru-RU"/>
        </w:rPr>
      </w:pPr>
      <w:r w:rsidRPr="00262CB2">
        <w:rPr>
          <w:rFonts w:ascii="Times New Roman" w:hAnsi="Times New Roman"/>
          <w:b/>
          <w:sz w:val="28"/>
          <w:szCs w:val="28"/>
          <w:lang w:val="ru-RU"/>
        </w:rPr>
        <w:t>ТЕЗИСЫ (АННОТАЦИЯ)</w:t>
      </w:r>
      <w:r w:rsidR="005F4F8D">
        <w:rPr>
          <w:rFonts w:ascii="Times New Roman" w:hAnsi="Times New Roman"/>
          <w:b/>
          <w:sz w:val="28"/>
          <w:szCs w:val="28"/>
          <w:lang w:val="ru-RU"/>
        </w:rPr>
        <w:t xml:space="preserve"> </w:t>
      </w:r>
      <w:r w:rsidR="00573164">
        <w:rPr>
          <w:rFonts w:ascii="Times New Roman" w:hAnsi="Times New Roman"/>
          <w:b/>
          <w:sz w:val="28"/>
          <w:szCs w:val="28"/>
          <w:lang w:val="ru-RU"/>
        </w:rPr>
        <w:t xml:space="preserve">НАУЧНОГО </w:t>
      </w:r>
      <w:r w:rsidR="00573164" w:rsidRPr="00262CB2">
        <w:rPr>
          <w:rFonts w:ascii="Times New Roman" w:hAnsi="Times New Roman"/>
          <w:b/>
          <w:sz w:val="28"/>
          <w:szCs w:val="28"/>
          <w:lang w:val="ru-RU"/>
        </w:rPr>
        <w:t>П</w:t>
      </w:r>
      <w:r w:rsidRPr="00262CB2">
        <w:rPr>
          <w:rFonts w:ascii="Times New Roman" w:hAnsi="Times New Roman"/>
          <w:b/>
          <w:sz w:val="28"/>
          <w:szCs w:val="28"/>
          <w:lang w:val="ru-RU"/>
        </w:rPr>
        <w:t>РОЕ</w:t>
      </w:r>
      <w:r w:rsidR="00A01167">
        <w:rPr>
          <w:rFonts w:ascii="Times New Roman" w:hAnsi="Times New Roman"/>
          <w:b/>
          <w:sz w:val="28"/>
          <w:szCs w:val="28"/>
          <w:lang w:val="ru-RU"/>
        </w:rPr>
        <w:t>КТА</w:t>
      </w:r>
      <w:r w:rsidR="00262CB2">
        <w:rPr>
          <w:rFonts w:ascii="Times New Roman" w:hAnsi="Times New Roman"/>
          <w:b/>
          <w:sz w:val="28"/>
          <w:szCs w:val="28"/>
          <w:lang w:val="ru-RU"/>
        </w:rPr>
        <w:t xml:space="preserve">, отражающие </w:t>
      </w:r>
      <w:r w:rsidR="00573164">
        <w:rPr>
          <w:rFonts w:ascii="Times New Roman" w:hAnsi="Times New Roman"/>
          <w:b/>
          <w:sz w:val="28"/>
          <w:szCs w:val="28"/>
          <w:lang w:val="ru-RU"/>
        </w:rPr>
        <w:t xml:space="preserve">основные достигнутые результаты проекта </w:t>
      </w:r>
      <w:r w:rsidRPr="00262CB2">
        <w:rPr>
          <w:rFonts w:ascii="Times New Roman" w:hAnsi="Times New Roman"/>
          <w:b/>
          <w:sz w:val="28"/>
          <w:szCs w:val="28"/>
          <w:lang w:val="ru-RU"/>
        </w:rPr>
        <w:t>для публикации в Сборнике тезисов победителей конкурса:</w:t>
      </w:r>
    </w:p>
    <w:p w:rsidR="004A7A20" w:rsidRDefault="004A7A20" w:rsidP="00262CB2">
      <w:pPr>
        <w:jc w:val="both"/>
        <w:rPr>
          <w:rFonts w:ascii="Times New Roman" w:hAnsi="Times New Roman"/>
          <w:sz w:val="28"/>
          <w:szCs w:val="28"/>
          <w:lang w:val="ru-RU"/>
        </w:rPr>
      </w:pPr>
    </w:p>
    <w:p w:rsidR="004D2E92" w:rsidRPr="005C3324" w:rsidRDefault="004A7A20" w:rsidP="004A7A20">
      <w:pPr>
        <w:jc w:val="center"/>
        <w:rPr>
          <w:rFonts w:ascii="Times New Roman" w:hAnsi="Times New Roman"/>
          <w:b/>
          <w:sz w:val="28"/>
          <w:szCs w:val="28"/>
          <w:lang w:val="ru-RU"/>
        </w:rPr>
      </w:pPr>
      <w:r w:rsidRPr="005C3324">
        <w:rPr>
          <w:rFonts w:ascii="Times New Roman" w:hAnsi="Times New Roman" w:hint="eastAsia"/>
          <w:b/>
          <w:sz w:val="28"/>
          <w:szCs w:val="28"/>
          <w:lang w:val="ru-RU"/>
        </w:rPr>
        <w:t>Модель</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реального</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времени</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описывающая</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отклонение</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медицинской</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инъекционной</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иглы</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от</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прямолинейного</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движения</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при</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проведении</w:t>
      </w:r>
      <w:r w:rsidRPr="005C3324">
        <w:rPr>
          <w:rFonts w:ascii="Times New Roman" w:hAnsi="Times New Roman"/>
          <w:b/>
          <w:sz w:val="28"/>
          <w:szCs w:val="28"/>
          <w:lang w:val="ru-RU"/>
        </w:rPr>
        <w:t xml:space="preserve"> </w:t>
      </w:r>
      <w:r w:rsidRPr="005C3324">
        <w:rPr>
          <w:rFonts w:ascii="Times New Roman" w:hAnsi="Times New Roman" w:hint="eastAsia"/>
          <w:b/>
          <w:sz w:val="28"/>
          <w:szCs w:val="28"/>
          <w:lang w:val="ru-RU"/>
        </w:rPr>
        <w:t>операций</w:t>
      </w:r>
      <w:r w:rsidRPr="005C3324">
        <w:rPr>
          <w:rFonts w:ascii="Times New Roman" w:hAnsi="Times New Roman"/>
          <w:b/>
          <w:sz w:val="28"/>
          <w:szCs w:val="28"/>
          <w:lang w:val="ru-RU"/>
        </w:rPr>
        <w:t xml:space="preserve"> </w:t>
      </w:r>
      <w:proofErr w:type="spellStart"/>
      <w:r w:rsidRPr="005C3324">
        <w:rPr>
          <w:rFonts w:ascii="Times New Roman" w:hAnsi="Times New Roman" w:hint="eastAsia"/>
          <w:b/>
          <w:sz w:val="28"/>
          <w:szCs w:val="28"/>
          <w:lang w:val="ru-RU"/>
        </w:rPr>
        <w:t>брахиотерапии</w:t>
      </w:r>
      <w:proofErr w:type="spellEnd"/>
    </w:p>
    <w:p w:rsidR="005C3324" w:rsidRPr="004A7A20" w:rsidRDefault="005C3324" w:rsidP="004A7A20">
      <w:pPr>
        <w:jc w:val="center"/>
        <w:rPr>
          <w:rFonts w:ascii="Times New Roman" w:hAnsi="Times New Roman"/>
          <w:sz w:val="28"/>
          <w:szCs w:val="28"/>
          <w:lang w:val="ru-RU"/>
        </w:rPr>
      </w:pPr>
    </w:p>
    <w:p w:rsidR="005C3324" w:rsidRDefault="005C3324" w:rsidP="005C3324">
      <w:pPr>
        <w:ind w:firstLine="166"/>
        <w:jc w:val="both"/>
        <w:rPr>
          <w:rFonts w:ascii="Times New Roman" w:hAnsi="Times New Roman"/>
          <w:sz w:val="28"/>
          <w:szCs w:val="28"/>
          <w:lang w:val="ru-RU"/>
        </w:rPr>
      </w:pPr>
      <w:bookmarkStart w:id="16" w:name="OLE_LINK104"/>
      <w:bookmarkStart w:id="17" w:name="OLE_LINK105"/>
      <w:bookmarkStart w:id="18" w:name="OLE_LINK106"/>
      <w:r w:rsidRPr="005C3324">
        <w:rPr>
          <w:rFonts w:ascii="Times New Roman" w:hAnsi="Times New Roman" w:hint="eastAsia"/>
          <w:sz w:val="28"/>
          <w:szCs w:val="28"/>
          <w:lang w:val="ru-RU"/>
        </w:rPr>
        <w:t>Данная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работа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является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малой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частью</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огромного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трудоемкого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процесса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разработки</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сложной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робототехнической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системы</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для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проведения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операции</w:t>
      </w:r>
      <w:r w:rsidRPr="005C3324">
        <w:rPr>
          <w:rFonts w:ascii="Times New Roman" w:hAnsi="Times New Roman"/>
          <w:sz w:val="28"/>
          <w:szCs w:val="28"/>
          <w:lang w:val="ru-RU"/>
        </w:rPr>
        <w:t xml:space="preserve"> </w:t>
      </w:r>
      <w:proofErr w:type="spellStart"/>
      <w:r w:rsidRPr="005C3324">
        <w:rPr>
          <w:rFonts w:ascii="Times New Roman" w:hAnsi="Times New Roman" w:hint="eastAsia"/>
          <w:sz w:val="28"/>
          <w:szCs w:val="28"/>
          <w:lang w:val="ru-RU"/>
        </w:rPr>
        <w:t>брахитерапии</w:t>
      </w:r>
      <w:proofErr w:type="spellEnd"/>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Данная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операция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проводиться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для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лечения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рака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предстательной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железы</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РПЖ</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посредством</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внедрения</w:t>
      </w:r>
      <w:r w:rsidRPr="005C3324">
        <w:rPr>
          <w:rFonts w:ascii="Times New Roman" w:hAnsi="Times New Roman"/>
          <w:sz w:val="28"/>
          <w:szCs w:val="28"/>
          <w:lang w:val="ru-RU"/>
        </w:rPr>
        <w:t xml:space="preserve"> </w:t>
      </w:r>
      <w:proofErr w:type="spellStart"/>
      <w:r w:rsidRPr="005C3324">
        <w:rPr>
          <w:rFonts w:ascii="Times New Roman" w:hAnsi="Times New Roman" w:hint="eastAsia"/>
          <w:sz w:val="28"/>
          <w:szCs w:val="28"/>
          <w:lang w:val="ru-RU"/>
        </w:rPr>
        <w:t>микроисточников</w:t>
      </w:r>
      <w:proofErr w:type="spellEnd"/>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радиоизлучения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в</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предстательную</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железу</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максимально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близко</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к</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опухоли</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Сложность</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проведения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данной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операции</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заключается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в</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подведения</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кончика</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иглы</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к</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целевой</w:t>
      </w:r>
      <w:r w:rsidRPr="005C3324">
        <w:rPr>
          <w:rFonts w:ascii="Times New Roman" w:hAnsi="Times New Roman"/>
          <w:sz w:val="28"/>
          <w:szCs w:val="28"/>
          <w:lang w:val="ru-RU"/>
        </w:rPr>
        <w:t xml:space="preserve"> </w:t>
      </w:r>
      <w:r w:rsidRPr="005C3324">
        <w:rPr>
          <w:rFonts w:ascii="Times New Roman" w:hAnsi="Times New Roman" w:hint="eastAsia"/>
          <w:sz w:val="28"/>
          <w:szCs w:val="28"/>
          <w:lang w:val="ru-RU"/>
        </w:rPr>
        <w:t>точке</w:t>
      </w:r>
      <w:r w:rsidRPr="005C3324">
        <w:rPr>
          <w:rFonts w:ascii="Times New Roman" w:hAnsi="Times New Roman"/>
          <w:sz w:val="28"/>
          <w:szCs w:val="28"/>
          <w:lang w:val="ru-RU"/>
        </w:rPr>
        <w:t>.</w:t>
      </w:r>
      <w:r w:rsidRPr="005C3324">
        <w:rPr>
          <w:rFonts w:ascii="Times New Roman" w:hAnsi="Times New Roman" w:hint="eastAsia"/>
          <w:sz w:val="28"/>
          <w:szCs w:val="28"/>
          <w:lang w:val="ru-RU"/>
        </w:rPr>
        <w:t xml:space="preserve"> </w:t>
      </w:r>
    </w:p>
    <w:p w:rsidR="005C3324" w:rsidRDefault="005C3324"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Поскольку</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является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асимметричным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тканях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будет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деформироваться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что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приведет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отклонению</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прямолинейного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Таким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образом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внедряя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поворачивая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иглу</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вокруг</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своей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оси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можно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провести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заданной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траектории</w:t>
      </w:r>
      <w:r w:rsidRPr="00AC7068">
        <w:rPr>
          <w:rFonts w:ascii="Times New Roman" w:hAnsi="Times New Roman"/>
          <w:sz w:val="28"/>
          <w:szCs w:val="28"/>
          <w:lang w:val="ru-RU"/>
        </w:rPr>
        <w:t>.</w:t>
      </w:r>
    </w:p>
    <w:p w:rsidR="005C3324"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работе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представлена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математическая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модель</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описывающая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отклонение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медицинской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стальной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инъекционной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ее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фантоме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мягких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тканей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имитация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тканей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человека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Данная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модель</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необходима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обеспечения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корректировки</w:t>
      </w:r>
      <w:r w:rsidRPr="00AC7068">
        <w:rPr>
          <w:rFonts w:ascii="Times New Roman" w:hAnsi="Times New Roman"/>
          <w:sz w:val="28"/>
          <w:szCs w:val="28"/>
          <w:lang w:val="ru-RU"/>
        </w:rPr>
        <w:t xml:space="preserve"> </w:t>
      </w:r>
      <w:r w:rsidR="00DC250E">
        <w:rPr>
          <w:rFonts w:ascii="Times New Roman" w:hAnsi="Times New Roman" w:hint="eastAsia"/>
          <w:sz w:val="28"/>
          <w:szCs w:val="28"/>
          <w:lang w:val="ru-RU"/>
        </w:rPr>
        <w:t>р</w:t>
      </w:r>
      <w:r w:rsidR="00DC250E">
        <w:rPr>
          <w:rFonts w:ascii="Times New Roman" w:hAnsi="Times New Roman"/>
          <w:sz w:val="28"/>
          <w:szCs w:val="28"/>
          <w:lang w:val="ru-RU"/>
        </w:rPr>
        <w:t>а</w:t>
      </w:r>
      <w:r w:rsidRPr="00AC7068">
        <w:rPr>
          <w:rFonts w:ascii="Times New Roman" w:hAnsi="Times New Roman" w:hint="eastAsia"/>
          <w:sz w:val="28"/>
          <w:szCs w:val="28"/>
          <w:lang w:val="ru-RU"/>
        </w:rPr>
        <w:t>боты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роботизированной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системы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проведении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операций</w:t>
      </w:r>
      <w:r w:rsidRPr="00AC7068">
        <w:rPr>
          <w:rFonts w:ascii="Times New Roman" w:hAnsi="Times New Roman"/>
          <w:sz w:val="28"/>
          <w:szCs w:val="28"/>
          <w:lang w:val="ru-RU"/>
        </w:rPr>
        <w:t xml:space="preserve"> </w:t>
      </w:r>
      <w:proofErr w:type="spellStart"/>
      <w:r w:rsidRPr="00AC7068">
        <w:rPr>
          <w:rFonts w:ascii="Times New Roman" w:hAnsi="Times New Roman" w:hint="eastAsia"/>
          <w:sz w:val="28"/>
          <w:szCs w:val="28"/>
          <w:lang w:val="ru-RU"/>
        </w:rPr>
        <w:t>брахитерапии</w:t>
      </w:r>
      <w:proofErr w:type="spellEnd"/>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или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схожих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операций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где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необходимо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высокоточное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позиционирование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p>
    <w:p w:rsidR="00D41187"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Разрабатываемая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модель</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необходима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корректировки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тканях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человека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или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прогнозирования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оптимальных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мест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прокола</w:t>
      </w:r>
      <w:r w:rsidR="00D41187">
        <w:rPr>
          <w:rFonts w:ascii="Times New Roman" w:hAnsi="Times New Roman"/>
          <w:sz w:val="28"/>
          <w:szCs w:val="28"/>
          <w:lang w:val="ru-RU"/>
        </w:rPr>
        <w:t>.</w:t>
      </w:r>
    </w:p>
    <w:p w:rsidR="00D41187"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lastRenderedPageBreak/>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работе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рассмотрена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общая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постановка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задачи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решена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одна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из</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подзадач</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именно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расчет</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отклонения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кончика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поступательном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движении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в</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однородном</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материале</w:t>
      </w:r>
      <w:r w:rsidRPr="00AC7068">
        <w:rPr>
          <w:rFonts w:ascii="Times New Roman" w:hAnsi="Times New Roman"/>
          <w:sz w:val="28"/>
          <w:szCs w:val="28"/>
          <w:lang w:val="ru-RU"/>
        </w:rPr>
        <w:t xml:space="preserve">. </w:t>
      </w:r>
      <w:r w:rsidR="004A7A20">
        <w:rPr>
          <w:rFonts w:ascii="Times New Roman" w:hAnsi="Times New Roman"/>
          <w:sz w:val="28"/>
          <w:szCs w:val="28"/>
          <w:lang w:val="ru-RU"/>
        </w:rPr>
        <w:t>Модель</w:t>
      </w:r>
      <w:r w:rsidR="00D65137">
        <w:rPr>
          <w:rFonts w:ascii="Times New Roman" w:hAnsi="Times New Roman"/>
          <w:sz w:val="28"/>
          <w:szCs w:val="28"/>
          <w:lang w:val="ru-RU"/>
        </w:rPr>
        <w:t>,</w:t>
      </w:r>
      <w:r w:rsidR="004A7A20">
        <w:rPr>
          <w:rFonts w:ascii="Times New Roman" w:hAnsi="Times New Roman"/>
          <w:sz w:val="28"/>
          <w:szCs w:val="28"/>
          <w:lang w:val="ru-RU"/>
        </w:rPr>
        <w:t xml:space="preserve"> предложенная в работе</w:t>
      </w:r>
      <w:r w:rsidR="00D65137">
        <w:rPr>
          <w:rFonts w:ascii="Times New Roman" w:hAnsi="Times New Roman"/>
          <w:sz w:val="28"/>
          <w:szCs w:val="28"/>
          <w:lang w:val="ru-RU"/>
        </w:rPr>
        <w:t>,</w:t>
      </w:r>
      <w:r w:rsidR="004A7A20">
        <w:rPr>
          <w:rFonts w:ascii="Times New Roman" w:hAnsi="Times New Roman"/>
          <w:sz w:val="28"/>
          <w:szCs w:val="28"/>
          <w:lang w:val="ru-RU"/>
        </w:rPr>
        <w:t xml:space="preserve"> </w:t>
      </w:r>
      <w:r w:rsidR="005C3324">
        <w:rPr>
          <w:rFonts w:ascii="Times New Roman" w:hAnsi="Times New Roman"/>
          <w:sz w:val="28"/>
          <w:szCs w:val="28"/>
          <w:lang w:val="ru-RU"/>
        </w:rPr>
        <w:t>включает в себя уравнение движения иглы в среде, где учитываться силы</w:t>
      </w:r>
      <w:r w:rsidR="00D65137">
        <w:rPr>
          <w:rFonts w:ascii="Times New Roman" w:hAnsi="Times New Roman"/>
          <w:sz w:val="28"/>
          <w:szCs w:val="28"/>
          <w:lang w:val="ru-RU"/>
        </w:rPr>
        <w:t>,</w:t>
      </w:r>
      <w:r w:rsidR="005C3324">
        <w:rPr>
          <w:rFonts w:ascii="Times New Roman" w:hAnsi="Times New Roman"/>
          <w:sz w:val="28"/>
          <w:szCs w:val="28"/>
          <w:lang w:val="ru-RU"/>
        </w:rPr>
        <w:t xml:space="preserve"> действующие со стороны роботизированной системы и внешней среды на иглу.</w:t>
      </w:r>
      <w:r w:rsidR="004A7A20">
        <w:rPr>
          <w:rFonts w:ascii="Times New Roman" w:hAnsi="Times New Roman"/>
          <w:sz w:val="28"/>
          <w:szCs w:val="28"/>
          <w:lang w:val="ru-RU"/>
        </w:rPr>
        <w:t xml:space="preserve"> Для работы предложенной модели была разработана программа в среде </w:t>
      </w:r>
      <w:r w:rsidR="004A7A20">
        <w:rPr>
          <w:rFonts w:ascii="Times New Roman" w:hAnsi="Times New Roman"/>
          <w:sz w:val="28"/>
          <w:szCs w:val="28"/>
        </w:rPr>
        <w:t>MATLAB</w:t>
      </w:r>
      <w:r w:rsidR="004A7A20" w:rsidRPr="004A7A20">
        <w:rPr>
          <w:rFonts w:ascii="Times New Roman" w:hAnsi="Times New Roman"/>
          <w:sz w:val="28"/>
          <w:szCs w:val="28"/>
          <w:lang w:val="ru-RU"/>
        </w:rPr>
        <w:t>/</w:t>
      </w:r>
      <w:r w:rsidR="004A7A20">
        <w:rPr>
          <w:rFonts w:ascii="Times New Roman" w:hAnsi="Times New Roman"/>
          <w:sz w:val="28"/>
          <w:szCs w:val="28"/>
        </w:rPr>
        <w:t>Simulink</w:t>
      </w:r>
      <w:r w:rsidR="004A7A20" w:rsidRPr="004A7A20">
        <w:rPr>
          <w:rFonts w:ascii="Times New Roman" w:hAnsi="Times New Roman"/>
          <w:sz w:val="28"/>
          <w:szCs w:val="28"/>
          <w:lang w:val="ru-RU"/>
        </w:rPr>
        <w:t xml:space="preserve">. </w:t>
      </w:r>
    </w:p>
    <w:p w:rsidR="004D2E92" w:rsidRDefault="00AC7068" w:rsidP="005C3324">
      <w:pPr>
        <w:ind w:firstLine="166"/>
        <w:jc w:val="both"/>
        <w:rPr>
          <w:rFonts w:ascii="Times New Roman" w:hAnsi="Times New Roman"/>
          <w:sz w:val="28"/>
          <w:szCs w:val="28"/>
          <w:lang w:val="ru-RU"/>
        </w:rPr>
      </w:pPr>
      <w:r w:rsidRPr="00AC7068">
        <w:rPr>
          <w:rFonts w:ascii="Times New Roman" w:hAnsi="Times New Roman" w:hint="eastAsia"/>
          <w:sz w:val="28"/>
          <w:szCs w:val="28"/>
          <w:lang w:val="ru-RU"/>
        </w:rPr>
        <w:t>Приведены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результаты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моделирования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для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различной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плотности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материала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различного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угла</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острия</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иглы</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Проведено</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сравнение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экспериментальных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данных</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результатами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полученными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при</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расчете</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с</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помощью</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разработанной</w:t>
      </w:r>
      <w:r w:rsidRPr="00AC7068">
        <w:rPr>
          <w:rFonts w:ascii="Times New Roman" w:hAnsi="Times New Roman"/>
          <w:sz w:val="28"/>
          <w:szCs w:val="28"/>
          <w:lang w:val="ru-RU"/>
        </w:rPr>
        <w:t xml:space="preserve"> </w:t>
      </w:r>
      <w:r w:rsidRPr="00AC7068">
        <w:rPr>
          <w:rFonts w:ascii="Times New Roman" w:hAnsi="Times New Roman" w:hint="eastAsia"/>
          <w:sz w:val="28"/>
          <w:szCs w:val="28"/>
          <w:lang w:val="ru-RU"/>
        </w:rPr>
        <w:t>модели</w:t>
      </w:r>
      <w:r w:rsidR="004A7A20">
        <w:rPr>
          <w:rFonts w:ascii="Times New Roman" w:hAnsi="Times New Roman"/>
          <w:sz w:val="28"/>
          <w:szCs w:val="28"/>
          <w:lang w:val="ru-RU"/>
        </w:rPr>
        <w:t>,</w:t>
      </w:r>
      <w:r w:rsidR="004A7A20" w:rsidRPr="004A7A20">
        <w:rPr>
          <w:rFonts w:hint="eastAsia"/>
          <w:lang w:val="ru-RU"/>
        </w:rPr>
        <w:t xml:space="preserve"> </w:t>
      </w:r>
      <w:r w:rsidR="004A7A20" w:rsidRPr="004A7A20">
        <w:rPr>
          <w:rFonts w:ascii="Times New Roman" w:hAnsi="Times New Roman" w:hint="eastAsia"/>
          <w:sz w:val="28"/>
          <w:szCs w:val="28"/>
          <w:lang w:val="ru-RU"/>
        </w:rPr>
        <w:t>что</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подтвердило</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правильность</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выбранных</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методов</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исследования</w:t>
      </w:r>
      <w:r w:rsidR="004A7A20" w:rsidRPr="004A7A20">
        <w:rPr>
          <w:rFonts w:ascii="Times New Roman" w:hAnsi="Times New Roman"/>
          <w:sz w:val="28"/>
          <w:szCs w:val="28"/>
          <w:lang w:val="ru-RU"/>
        </w:rPr>
        <w:t xml:space="preserve"> </w:t>
      </w:r>
      <w:r w:rsidR="004A7A20" w:rsidRPr="004A7A20">
        <w:rPr>
          <w:rFonts w:ascii="Times New Roman" w:hAnsi="Times New Roman" w:hint="eastAsia"/>
          <w:sz w:val="28"/>
          <w:szCs w:val="28"/>
          <w:lang w:val="ru-RU"/>
        </w:rPr>
        <w:t>и</w:t>
      </w:r>
      <w:r w:rsidR="004A7A20" w:rsidRPr="004A7A20">
        <w:rPr>
          <w:rFonts w:ascii="Times New Roman" w:hAnsi="Times New Roman"/>
          <w:sz w:val="28"/>
          <w:szCs w:val="28"/>
          <w:lang w:val="ru-RU"/>
        </w:rPr>
        <w:t xml:space="preserve"> </w:t>
      </w:r>
      <w:r w:rsidR="00D65137">
        <w:rPr>
          <w:rFonts w:ascii="Times New Roman" w:hAnsi="Times New Roman"/>
          <w:sz w:val="28"/>
          <w:szCs w:val="28"/>
          <w:lang w:val="ru-RU"/>
        </w:rPr>
        <w:t xml:space="preserve">направления </w:t>
      </w:r>
      <w:r w:rsidR="004A7A20" w:rsidRPr="004A7A20">
        <w:rPr>
          <w:rFonts w:ascii="Times New Roman" w:hAnsi="Times New Roman" w:hint="eastAsia"/>
          <w:sz w:val="28"/>
          <w:szCs w:val="28"/>
          <w:lang w:val="ru-RU"/>
        </w:rPr>
        <w:t>разработки</w:t>
      </w:r>
      <w:r w:rsidR="004A7A20" w:rsidRPr="004A7A20">
        <w:rPr>
          <w:rFonts w:ascii="Times New Roman" w:hAnsi="Times New Roman"/>
          <w:sz w:val="28"/>
          <w:szCs w:val="28"/>
          <w:lang w:val="ru-RU"/>
        </w:rPr>
        <w:t>.</w:t>
      </w:r>
    </w:p>
    <w:bookmarkEnd w:id="16"/>
    <w:bookmarkEnd w:id="17"/>
    <w:bookmarkEnd w:id="18"/>
    <w:p w:rsidR="005C3324" w:rsidRPr="00262CB2" w:rsidRDefault="005C3324" w:rsidP="004A7A20">
      <w:pPr>
        <w:jc w:val="both"/>
        <w:rPr>
          <w:rFonts w:ascii="Times New Roman" w:hAnsi="Times New Roman"/>
          <w:sz w:val="28"/>
          <w:szCs w:val="28"/>
          <w:lang w:val="ru-RU"/>
        </w:rPr>
      </w:pPr>
    </w:p>
    <w:p w:rsidR="002F489F" w:rsidRPr="002F489F" w:rsidRDefault="002F489F" w:rsidP="002F489F">
      <w:pPr>
        <w:rPr>
          <w:rFonts w:ascii="Times New Roman" w:eastAsia="Calibri" w:hAnsi="Times New Roman"/>
          <w:sz w:val="28"/>
          <w:szCs w:val="22"/>
          <w:lang w:eastAsia="en-US"/>
        </w:rPr>
      </w:pPr>
      <w:r>
        <w:rPr>
          <w:rFonts w:ascii="Times New Roman" w:hAnsi="Times New Roman"/>
          <w:sz w:val="28"/>
          <w:szCs w:val="28"/>
          <w:lang w:val="ru-RU"/>
        </w:rPr>
        <w:br w:type="page"/>
      </w:r>
      <w:r w:rsidRPr="002F489F">
        <w:rPr>
          <w:rFonts w:ascii="Times New Roman" w:eastAsia="Calibri" w:hAnsi="Times New Roman"/>
          <w:sz w:val="28"/>
          <w:szCs w:val="22"/>
          <w:lang w:val="ru-RU" w:eastAsia="en-US"/>
        </w:rPr>
        <w:lastRenderedPageBreak/>
        <w:t>Оглавление</w:t>
      </w:r>
    </w:p>
    <w:p w:rsidR="002F489F" w:rsidRPr="002F489F" w:rsidRDefault="002F489F" w:rsidP="002F489F">
      <w:pPr>
        <w:keepNext/>
        <w:keepLines/>
        <w:spacing w:before="240" w:line="259" w:lineRule="auto"/>
        <w:rPr>
          <w:rFonts w:ascii="Calibri Light" w:hAnsi="Calibri Light"/>
          <w:color w:val="2E74B5"/>
          <w:sz w:val="32"/>
          <w:szCs w:val="32"/>
          <w:lang w:val="ru-RU"/>
        </w:rPr>
      </w:pPr>
    </w:p>
    <w:p w:rsidR="00A01167" w:rsidRPr="00A01167" w:rsidRDefault="002F489F" w:rsidP="00A01167">
      <w:pPr>
        <w:pStyle w:val="17"/>
        <w:tabs>
          <w:tab w:val="right" w:leader="dot" w:pos="9487"/>
        </w:tabs>
        <w:spacing w:line="360" w:lineRule="auto"/>
        <w:rPr>
          <w:rFonts w:ascii="Times New Roman" w:hAnsi="Times New Roman"/>
          <w:noProof/>
          <w:sz w:val="28"/>
          <w:szCs w:val="28"/>
        </w:rPr>
      </w:pPr>
      <w:r w:rsidRPr="00A01167">
        <w:rPr>
          <w:rFonts w:ascii="Times New Roman" w:eastAsia="Calibri" w:hAnsi="Times New Roman"/>
          <w:sz w:val="28"/>
          <w:szCs w:val="28"/>
          <w:lang w:val="ru-RU" w:eastAsia="en-US"/>
        </w:rPr>
        <w:fldChar w:fldCharType="begin"/>
      </w:r>
      <w:r w:rsidRPr="00A01167">
        <w:rPr>
          <w:rFonts w:ascii="Times New Roman" w:eastAsia="Calibri" w:hAnsi="Times New Roman"/>
          <w:sz w:val="28"/>
          <w:szCs w:val="28"/>
          <w:lang w:val="ru-RU" w:eastAsia="en-US"/>
        </w:rPr>
        <w:instrText xml:space="preserve"> TOC \o "1-3" \h \z \u </w:instrText>
      </w:r>
      <w:r w:rsidRPr="00A01167">
        <w:rPr>
          <w:rFonts w:ascii="Times New Roman" w:eastAsia="Calibri" w:hAnsi="Times New Roman"/>
          <w:sz w:val="28"/>
          <w:szCs w:val="28"/>
          <w:lang w:val="ru-RU" w:eastAsia="en-US"/>
        </w:rPr>
        <w:fldChar w:fldCharType="separate"/>
      </w:r>
      <w:hyperlink w:anchor="_Toc517886950" w:history="1">
        <w:r w:rsidR="00A01167" w:rsidRPr="00A01167">
          <w:rPr>
            <w:rStyle w:val="af2"/>
            <w:rFonts w:ascii="Times New Roman" w:hAnsi="Times New Roman"/>
            <w:noProof/>
            <w:sz w:val="28"/>
            <w:szCs w:val="28"/>
            <w:lang w:val="ru-RU" w:eastAsia="en-US"/>
          </w:rPr>
          <w:t>ВВЕДЕНИЕ</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_Toc517886950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5</w:t>
        </w:r>
        <w:r w:rsidR="00A01167" w:rsidRPr="00A01167">
          <w:rPr>
            <w:rFonts w:ascii="Times New Roman" w:hAnsi="Times New Roman"/>
            <w:noProof/>
            <w:webHidden/>
            <w:sz w:val="28"/>
            <w:szCs w:val="28"/>
          </w:rPr>
          <w:fldChar w:fldCharType="end"/>
        </w:r>
      </w:hyperlink>
    </w:p>
    <w:p w:rsidR="00A01167" w:rsidRPr="00A01167" w:rsidRDefault="00D61BB0" w:rsidP="00A01167">
      <w:pPr>
        <w:pStyle w:val="17"/>
        <w:tabs>
          <w:tab w:val="left" w:pos="440"/>
          <w:tab w:val="right" w:leader="dot" w:pos="9487"/>
        </w:tabs>
        <w:spacing w:line="360" w:lineRule="auto"/>
        <w:rPr>
          <w:rFonts w:ascii="Times New Roman" w:hAnsi="Times New Roman"/>
          <w:noProof/>
          <w:sz w:val="28"/>
          <w:szCs w:val="28"/>
        </w:rPr>
      </w:pPr>
      <w:hyperlink w:anchor="_Toc517886951" w:history="1">
        <w:r w:rsidR="00A01167" w:rsidRPr="009405AD">
          <w:rPr>
            <w:rStyle w:val="af2"/>
            <w:rFonts w:ascii="Times New Roman" w:hAnsi="Times New Roman"/>
            <w:noProof/>
            <w:sz w:val="28"/>
            <w:szCs w:val="28"/>
            <w:lang w:val="ru-RU" w:eastAsia="en-US"/>
          </w:rPr>
          <w:t>1.</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 деформации иглы при проведении операций.</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_Toc517886951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7</w:t>
        </w:r>
        <w:r w:rsidR="00A01167" w:rsidRPr="00A01167">
          <w:rPr>
            <w:rFonts w:ascii="Times New Roman" w:hAnsi="Times New Roman"/>
            <w:noProof/>
            <w:webHidden/>
            <w:sz w:val="28"/>
            <w:szCs w:val="28"/>
          </w:rPr>
          <w:fldChar w:fldCharType="end"/>
        </w:r>
      </w:hyperlink>
    </w:p>
    <w:p w:rsidR="00A01167" w:rsidRPr="00A01167" w:rsidRDefault="00D61BB0" w:rsidP="00A01167">
      <w:pPr>
        <w:pStyle w:val="22"/>
        <w:tabs>
          <w:tab w:val="left" w:pos="880"/>
          <w:tab w:val="right" w:leader="dot" w:pos="9487"/>
        </w:tabs>
        <w:spacing w:line="360" w:lineRule="auto"/>
        <w:rPr>
          <w:rFonts w:ascii="Times New Roman" w:hAnsi="Times New Roman"/>
          <w:noProof/>
          <w:sz w:val="28"/>
          <w:szCs w:val="28"/>
        </w:rPr>
      </w:pPr>
      <w:hyperlink w:anchor="_Toc517886952" w:history="1">
        <w:r w:rsidR="00A01167" w:rsidRPr="00A01167">
          <w:rPr>
            <w:rStyle w:val="af2"/>
            <w:rFonts w:ascii="Times New Roman" w:hAnsi="Times New Roman"/>
            <w:noProof/>
            <w:sz w:val="28"/>
            <w:szCs w:val="28"/>
            <w:lang w:val="ru-RU" w:eastAsia="en-US"/>
          </w:rPr>
          <w:t>1.1.</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Существующие подходы для моделирования отклонения игл при выполнении операций.</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_Toc517886952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7</w:t>
        </w:r>
        <w:r w:rsidR="00A01167" w:rsidRPr="00A01167">
          <w:rPr>
            <w:rFonts w:ascii="Times New Roman" w:hAnsi="Times New Roman"/>
            <w:noProof/>
            <w:webHidden/>
            <w:sz w:val="28"/>
            <w:szCs w:val="28"/>
          </w:rPr>
          <w:fldChar w:fldCharType="end"/>
        </w:r>
      </w:hyperlink>
    </w:p>
    <w:p w:rsidR="00A01167" w:rsidRPr="00A01167" w:rsidRDefault="00D61BB0" w:rsidP="00A01167">
      <w:pPr>
        <w:pStyle w:val="22"/>
        <w:tabs>
          <w:tab w:val="left" w:pos="880"/>
          <w:tab w:val="right" w:leader="dot" w:pos="9487"/>
        </w:tabs>
        <w:spacing w:line="360" w:lineRule="auto"/>
        <w:rPr>
          <w:rFonts w:ascii="Times New Roman" w:hAnsi="Times New Roman"/>
          <w:noProof/>
          <w:sz w:val="28"/>
          <w:szCs w:val="28"/>
        </w:rPr>
      </w:pPr>
      <w:hyperlink w:anchor="_Toc517886953" w:history="1">
        <w:r w:rsidR="00A01167" w:rsidRPr="00A01167">
          <w:rPr>
            <w:rStyle w:val="af2"/>
            <w:rFonts w:ascii="Times New Roman" w:hAnsi="Times New Roman"/>
            <w:noProof/>
            <w:sz w:val="28"/>
            <w:szCs w:val="28"/>
            <w:lang w:val="ru-RU" w:eastAsia="en-US"/>
          </w:rPr>
          <w:t>1.2.</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Постановка задачи.</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_Toc517886953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8</w:t>
        </w:r>
        <w:r w:rsidR="00A01167" w:rsidRPr="00A01167">
          <w:rPr>
            <w:rFonts w:ascii="Times New Roman" w:hAnsi="Times New Roman"/>
            <w:noProof/>
            <w:webHidden/>
            <w:sz w:val="28"/>
            <w:szCs w:val="28"/>
          </w:rPr>
          <w:fldChar w:fldCharType="end"/>
        </w:r>
      </w:hyperlink>
    </w:p>
    <w:p w:rsidR="00A01167" w:rsidRPr="00A01167" w:rsidRDefault="00D61BB0" w:rsidP="00A01167">
      <w:pPr>
        <w:pStyle w:val="32"/>
        <w:tabs>
          <w:tab w:val="left" w:pos="1320"/>
          <w:tab w:val="right" w:leader="dot" w:pos="9487"/>
        </w:tabs>
        <w:spacing w:line="360" w:lineRule="auto"/>
        <w:rPr>
          <w:rFonts w:ascii="Times New Roman" w:hAnsi="Times New Roman"/>
          <w:noProof/>
          <w:sz w:val="28"/>
          <w:szCs w:val="28"/>
        </w:rPr>
      </w:pPr>
      <w:hyperlink w:anchor="_Toc517886954" w:history="1">
        <w:r w:rsidR="00A01167" w:rsidRPr="00A01167">
          <w:rPr>
            <w:rStyle w:val="af2"/>
            <w:rFonts w:ascii="Times New Roman" w:hAnsi="Times New Roman"/>
            <w:noProof/>
            <w:sz w:val="28"/>
            <w:szCs w:val="28"/>
            <w:lang w:val="ru-RU" w:eastAsia="en-US"/>
          </w:rPr>
          <w:t xml:space="preserve">1.3.1 </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Общая постановка задачи.</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_Toc517886954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8</w:t>
        </w:r>
        <w:r w:rsidR="00A01167" w:rsidRPr="00A01167">
          <w:rPr>
            <w:rFonts w:ascii="Times New Roman" w:hAnsi="Times New Roman"/>
            <w:noProof/>
            <w:webHidden/>
            <w:sz w:val="28"/>
            <w:szCs w:val="28"/>
          </w:rPr>
          <w:fldChar w:fldCharType="end"/>
        </w:r>
      </w:hyperlink>
    </w:p>
    <w:p w:rsidR="00A01167" w:rsidRPr="00A01167" w:rsidRDefault="00D61BB0" w:rsidP="00A01167">
      <w:pPr>
        <w:pStyle w:val="17"/>
        <w:tabs>
          <w:tab w:val="left" w:pos="480"/>
          <w:tab w:val="right" w:leader="dot" w:pos="9487"/>
        </w:tabs>
        <w:spacing w:line="360" w:lineRule="auto"/>
        <w:rPr>
          <w:rFonts w:ascii="Times New Roman" w:hAnsi="Times New Roman"/>
          <w:noProof/>
          <w:sz w:val="28"/>
          <w:szCs w:val="28"/>
        </w:rPr>
      </w:pPr>
      <w:hyperlink w:anchor="_Toc517886955" w:history="1">
        <w:r w:rsidR="00A01167" w:rsidRPr="009405AD">
          <w:rPr>
            <w:rStyle w:val="af2"/>
            <w:rFonts w:ascii="Times New Roman" w:hAnsi="Times New Roman"/>
            <w:noProof/>
            <w:sz w:val="28"/>
            <w:szCs w:val="28"/>
            <w:lang w:val="ru-RU" w:eastAsia="en-US"/>
          </w:rPr>
          <w:t>2.</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Модель.</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_Toc517886955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13</w:t>
        </w:r>
        <w:r w:rsidR="00A01167" w:rsidRPr="00A01167">
          <w:rPr>
            <w:rFonts w:ascii="Times New Roman" w:hAnsi="Times New Roman"/>
            <w:noProof/>
            <w:webHidden/>
            <w:sz w:val="28"/>
            <w:szCs w:val="28"/>
          </w:rPr>
          <w:fldChar w:fldCharType="end"/>
        </w:r>
      </w:hyperlink>
    </w:p>
    <w:p w:rsidR="00A01167" w:rsidRPr="00A01167" w:rsidRDefault="00D61BB0" w:rsidP="00A01167">
      <w:pPr>
        <w:pStyle w:val="17"/>
        <w:tabs>
          <w:tab w:val="left" w:pos="480"/>
          <w:tab w:val="right" w:leader="dot" w:pos="9487"/>
        </w:tabs>
        <w:spacing w:line="360" w:lineRule="auto"/>
        <w:rPr>
          <w:rFonts w:ascii="Times New Roman" w:hAnsi="Times New Roman"/>
          <w:noProof/>
          <w:sz w:val="28"/>
          <w:szCs w:val="28"/>
        </w:rPr>
      </w:pPr>
      <w:hyperlink w:anchor="_Toc517886956" w:history="1">
        <w:r w:rsidR="00A01167" w:rsidRPr="009405AD">
          <w:rPr>
            <w:rStyle w:val="af2"/>
            <w:rFonts w:ascii="Times New Roman" w:hAnsi="Times New Roman"/>
            <w:noProof/>
            <w:sz w:val="28"/>
            <w:szCs w:val="28"/>
            <w:lang w:val="ru-RU" w:eastAsia="en-US"/>
          </w:rPr>
          <w:t>3.</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_Toc517886956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17</w:t>
        </w:r>
        <w:r w:rsidR="00A01167" w:rsidRPr="00A01167">
          <w:rPr>
            <w:rFonts w:ascii="Times New Roman" w:hAnsi="Times New Roman"/>
            <w:noProof/>
            <w:webHidden/>
            <w:sz w:val="28"/>
            <w:szCs w:val="28"/>
          </w:rPr>
          <w:fldChar w:fldCharType="end"/>
        </w:r>
      </w:hyperlink>
    </w:p>
    <w:p w:rsidR="00A01167" w:rsidRPr="00A01167" w:rsidRDefault="00D61BB0" w:rsidP="00A01167">
      <w:pPr>
        <w:pStyle w:val="22"/>
        <w:tabs>
          <w:tab w:val="left" w:pos="880"/>
          <w:tab w:val="right" w:leader="dot" w:pos="9487"/>
        </w:tabs>
        <w:spacing w:line="360" w:lineRule="auto"/>
        <w:rPr>
          <w:rFonts w:ascii="Times New Roman" w:hAnsi="Times New Roman"/>
          <w:noProof/>
          <w:sz w:val="28"/>
          <w:szCs w:val="28"/>
        </w:rPr>
      </w:pPr>
      <w:hyperlink w:anchor="_Toc517886957" w:history="1">
        <w:r w:rsidR="00A01167" w:rsidRPr="00A01167">
          <w:rPr>
            <w:rStyle w:val="af2"/>
            <w:rFonts w:ascii="Times New Roman" w:hAnsi="Times New Roman"/>
            <w:noProof/>
            <w:sz w:val="28"/>
            <w:szCs w:val="28"/>
            <w:lang w:val="ru-RU" w:eastAsia="en-US"/>
          </w:rPr>
          <w:t>3.1</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 ненагруженного состояния.</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_Toc517886957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17</w:t>
        </w:r>
        <w:r w:rsidR="00A01167" w:rsidRPr="00A01167">
          <w:rPr>
            <w:rFonts w:ascii="Times New Roman" w:hAnsi="Times New Roman"/>
            <w:noProof/>
            <w:webHidden/>
            <w:sz w:val="28"/>
            <w:szCs w:val="28"/>
          </w:rPr>
          <w:fldChar w:fldCharType="end"/>
        </w:r>
      </w:hyperlink>
    </w:p>
    <w:p w:rsidR="00A01167" w:rsidRPr="00A01167" w:rsidRDefault="00D61BB0" w:rsidP="00A01167">
      <w:pPr>
        <w:pStyle w:val="22"/>
        <w:tabs>
          <w:tab w:val="left" w:pos="880"/>
          <w:tab w:val="right" w:leader="dot" w:pos="9487"/>
        </w:tabs>
        <w:spacing w:line="360" w:lineRule="auto"/>
        <w:rPr>
          <w:rFonts w:ascii="Times New Roman" w:hAnsi="Times New Roman"/>
          <w:noProof/>
          <w:sz w:val="28"/>
          <w:szCs w:val="28"/>
        </w:rPr>
      </w:pPr>
      <w:hyperlink w:anchor="_Toc517886958" w:history="1">
        <w:r w:rsidR="00A01167" w:rsidRPr="00A01167">
          <w:rPr>
            <w:rStyle w:val="af2"/>
            <w:rFonts w:ascii="Times New Roman" w:hAnsi="Times New Roman"/>
            <w:noProof/>
            <w:sz w:val="28"/>
            <w:szCs w:val="28"/>
            <w:lang w:val="ru-RU" w:eastAsia="en-US"/>
          </w:rPr>
          <w:t>3.2</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Моделирование нагруженного состояния.</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_Toc517886958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18</w:t>
        </w:r>
        <w:r w:rsidR="00A01167" w:rsidRPr="00A01167">
          <w:rPr>
            <w:rFonts w:ascii="Times New Roman" w:hAnsi="Times New Roman"/>
            <w:noProof/>
            <w:webHidden/>
            <w:sz w:val="28"/>
            <w:szCs w:val="28"/>
          </w:rPr>
          <w:fldChar w:fldCharType="end"/>
        </w:r>
      </w:hyperlink>
    </w:p>
    <w:p w:rsidR="00A01167" w:rsidRPr="00A01167" w:rsidRDefault="00D61BB0" w:rsidP="00A01167">
      <w:pPr>
        <w:pStyle w:val="17"/>
        <w:tabs>
          <w:tab w:val="left" w:pos="480"/>
          <w:tab w:val="right" w:leader="dot" w:pos="9487"/>
        </w:tabs>
        <w:spacing w:line="360" w:lineRule="auto"/>
        <w:rPr>
          <w:rFonts w:ascii="Times New Roman" w:hAnsi="Times New Roman"/>
          <w:noProof/>
          <w:sz w:val="28"/>
          <w:szCs w:val="28"/>
        </w:rPr>
      </w:pPr>
      <w:hyperlink w:anchor="_Toc517886959" w:history="1">
        <w:r w:rsidR="00A01167" w:rsidRPr="009405AD">
          <w:rPr>
            <w:rStyle w:val="af2"/>
            <w:rFonts w:ascii="Times New Roman" w:hAnsi="Times New Roman"/>
            <w:noProof/>
            <w:sz w:val="28"/>
            <w:szCs w:val="28"/>
            <w:lang w:val="ru-RU" w:eastAsia="en-US"/>
          </w:rPr>
          <w:t>4.</w:t>
        </w:r>
        <w:r w:rsidR="00A01167" w:rsidRPr="00A01167">
          <w:rPr>
            <w:rFonts w:ascii="Times New Roman" w:hAnsi="Times New Roman"/>
            <w:noProof/>
            <w:sz w:val="28"/>
            <w:szCs w:val="28"/>
          </w:rPr>
          <w:tab/>
        </w:r>
        <w:r w:rsidR="00A01167" w:rsidRPr="00A01167">
          <w:rPr>
            <w:rStyle w:val="af2"/>
            <w:rFonts w:ascii="Times New Roman" w:hAnsi="Times New Roman"/>
            <w:noProof/>
            <w:sz w:val="28"/>
            <w:szCs w:val="28"/>
            <w:lang w:val="ru-RU" w:eastAsia="en-US"/>
          </w:rPr>
          <w:t>Сравнение с результатами эксперимента.</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_Toc517886959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23</w:t>
        </w:r>
        <w:r w:rsidR="00A01167" w:rsidRPr="00A01167">
          <w:rPr>
            <w:rFonts w:ascii="Times New Roman" w:hAnsi="Times New Roman"/>
            <w:noProof/>
            <w:webHidden/>
            <w:sz w:val="28"/>
            <w:szCs w:val="28"/>
          </w:rPr>
          <w:fldChar w:fldCharType="end"/>
        </w:r>
      </w:hyperlink>
    </w:p>
    <w:p w:rsidR="00A01167" w:rsidRPr="00A01167" w:rsidRDefault="00D61BB0" w:rsidP="00A01167">
      <w:pPr>
        <w:pStyle w:val="22"/>
        <w:tabs>
          <w:tab w:val="right" w:leader="dot" w:pos="9487"/>
        </w:tabs>
        <w:spacing w:line="360" w:lineRule="auto"/>
        <w:rPr>
          <w:rFonts w:ascii="Times New Roman" w:hAnsi="Times New Roman"/>
          <w:noProof/>
          <w:sz w:val="28"/>
          <w:szCs w:val="28"/>
        </w:rPr>
      </w:pPr>
      <w:hyperlink w:anchor="_Toc517886960" w:history="1">
        <w:r w:rsidR="00A01167" w:rsidRPr="00A01167">
          <w:rPr>
            <w:rStyle w:val="af2"/>
            <w:rFonts w:ascii="Times New Roman" w:hAnsi="Times New Roman"/>
            <w:noProof/>
            <w:sz w:val="28"/>
            <w:szCs w:val="28"/>
            <w:lang w:val="ru-RU" w:eastAsia="en-US"/>
          </w:rPr>
          <w:t>4.1 Результаты эксперимента.</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_Toc517886960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23</w:t>
        </w:r>
        <w:r w:rsidR="00A01167" w:rsidRPr="00A01167">
          <w:rPr>
            <w:rFonts w:ascii="Times New Roman" w:hAnsi="Times New Roman"/>
            <w:noProof/>
            <w:webHidden/>
            <w:sz w:val="28"/>
            <w:szCs w:val="28"/>
          </w:rPr>
          <w:fldChar w:fldCharType="end"/>
        </w:r>
      </w:hyperlink>
    </w:p>
    <w:p w:rsidR="00A01167" w:rsidRPr="00A01167" w:rsidRDefault="00D61BB0" w:rsidP="00A01167">
      <w:pPr>
        <w:pStyle w:val="22"/>
        <w:tabs>
          <w:tab w:val="right" w:leader="dot" w:pos="9487"/>
        </w:tabs>
        <w:spacing w:line="360" w:lineRule="auto"/>
        <w:rPr>
          <w:rFonts w:ascii="Times New Roman" w:hAnsi="Times New Roman"/>
          <w:noProof/>
          <w:sz w:val="28"/>
          <w:szCs w:val="28"/>
        </w:rPr>
      </w:pPr>
      <w:hyperlink w:anchor="_Toc517886961" w:history="1">
        <w:r w:rsidR="00A01167" w:rsidRPr="00A01167">
          <w:rPr>
            <w:rStyle w:val="af2"/>
            <w:rFonts w:ascii="Times New Roman" w:hAnsi="Times New Roman"/>
            <w:noProof/>
            <w:sz w:val="28"/>
            <w:szCs w:val="28"/>
            <w:lang w:val="ru-RU" w:eastAsia="en-US"/>
          </w:rPr>
          <w:t>4.2 Сравнение результатов моделирования и эксперимента.</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_Toc517886961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25</w:t>
        </w:r>
        <w:r w:rsidR="00A01167" w:rsidRPr="00A01167">
          <w:rPr>
            <w:rFonts w:ascii="Times New Roman" w:hAnsi="Times New Roman"/>
            <w:noProof/>
            <w:webHidden/>
            <w:sz w:val="28"/>
            <w:szCs w:val="28"/>
          </w:rPr>
          <w:fldChar w:fldCharType="end"/>
        </w:r>
      </w:hyperlink>
    </w:p>
    <w:p w:rsidR="00A01167" w:rsidRPr="00A01167" w:rsidRDefault="00D61BB0" w:rsidP="00A01167">
      <w:pPr>
        <w:pStyle w:val="17"/>
        <w:tabs>
          <w:tab w:val="right" w:leader="dot" w:pos="9487"/>
        </w:tabs>
        <w:spacing w:line="360" w:lineRule="auto"/>
        <w:rPr>
          <w:rFonts w:ascii="Times New Roman" w:hAnsi="Times New Roman"/>
          <w:noProof/>
          <w:sz w:val="28"/>
          <w:szCs w:val="28"/>
        </w:rPr>
      </w:pPr>
      <w:hyperlink w:anchor="_Toc517886962" w:history="1">
        <w:r w:rsidR="00A01167" w:rsidRPr="00A01167">
          <w:rPr>
            <w:rStyle w:val="af2"/>
            <w:rFonts w:ascii="Times New Roman" w:hAnsi="Times New Roman"/>
            <w:noProof/>
            <w:sz w:val="28"/>
            <w:szCs w:val="28"/>
            <w:lang w:val="ru-RU" w:eastAsia="en-US"/>
          </w:rPr>
          <w:t>Заключение</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_Toc517886962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28</w:t>
        </w:r>
        <w:r w:rsidR="00A01167" w:rsidRPr="00A01167">
          <w:rPr>
            <w:rFonts w:ascii="Times New Roman" w:hAnsi="Times New Roman"/>
            <w:noProof/>
            <w:webHidden/>
            <w:sz w:val="28"/>
            <w:szCs w:val="28"/>
          </w:rPr>
          <w:fldChar w:fldCharType="end"/>
        </w:r>
      </w:hyperlink>
    </w:p>
    <w:p w:rsidR="00A01167" w:rsidRPr="00A01167" w:rsidRDefault="00D61BB0" w:rsidP="00A01167">
      <w:pPr>
        <w:pStyle w:val="17"/>
        <w:tabs>
          <w:tab w:val="right" w:leader="dot" w:pos="9487"/>
        </w:tabs>
        <w:spacing w:line="360" w:lineRule="auto"/>
        <w:rPr>
          <w:rFonts w:ascii="Times New Roman" w:hAnsi="Times New Roman"/>
          <w:noProof/>
          <w:sz w:val="28"/>
          <w:szCs w:val="28"/>
        </w:rPr>
      </w:pPr>
      <w:hyperlink w:anchor="_Toc517886963" w:history="1">
        <w:r w:rsidR="00A01167" w:rsidRPr="00A01167">
          <w:rPr>
            <w:rStyle w:val="af2"/>
            <w:rFonts w:ascii="Times New Roman" w:hAnsi="Times New Roman"/>
            <w:noProof/>
            <w:sz w:val="28"/>
            <w:szCs w:val="28"/>
            <w:lang w:val="ru-RU" w:eastAsia="en-US"/>
          </w:rPr>
          <w:t>Список использованной литературы</w:t>
        </w:r>
        <w:r w:rsidR="00A01167" w:rsidRPr="00A01167">
          <w:rPr>
            <w:rFonts w:ascii="Times New Roman" w:hAnsi="Times New Roman"/>
            <w:noProof/>
            <w:webHidden/>
            <w:sz w:val="28"/>
            <w:szCs w:val="28"/>
          </w:rPr>
          <w:tab/>
        </w:r>
        <w:r w:rsidR="00A01167" w:rsidRPr="00A01167">
          <w:rPr>
            <w:rFonts w:ascii="Times New Roman" w:hAnsi="Times New Roman"/>
            <w:noProof/>
            <w:webHidden/>
            <w:sz w:val="28"/>
            <w:szCs w:val="28"/>
          </w:rPr>
          <w:fldChar w:fldCharType="begin"/>
        </w:r>
        <w:r w:rsidR="00A01167" w:rsidRPr="00A01167">
          <w:rPr>
            <w:rFonts w:ascii="Times New Roman" w:hAnsi="Times New Roman"/>
            <w:noProof/>
            <w:webHidden/>
            <w:sz w:val="28"/>
            <w:szCs w:val="28"/>
          </w:rPr>
          <w:instrText xml:space="preserve"> PAGEREF _Toc517886963 \h </w:instrText>
        </w:r>
        <w:r w:rsidR="00A01167" w:rsidRPr="00A01167">
          <w:rPr>
            <w:rFonts w:ascii="Times New Roman" w:hAnsi="Times New Roman"/>
            <w:noProof/>
            <w:webHidden/>
            <w:sz w:val="28"/>
            <w:szCs w:val="28"/>
          </w:rPr>
        </w:r>
        <w:r w:rsidR="00A01167" w:rsidRPr="00A01167">
          <w:rPr>
            <w:rFonts w:ascii="Times New Roman" w:hAnsi="Times New Roman"/>
            <w:noProof/>
            <w:webHidden/>
            <w:sz w:val="28"/>
            <w:szCs w:val="28"/>
          </w:rPr>
          <w:fldChar w:fldCharType="separate"/>
        </w:r>
        <w:r w:rsidR="007807AC">
          <w:rPr>
            <w:rFonts w:ascii="Times New Roman" w:hAnsi="Times New Roman"/>
            <w:noProof/>
            <w:webHidden/>
            <w:sz w:val="28"/>
            <w:szCs w:val="28"/>
          </w:rPr>
          <w:t>29</w:t>
        </w:r>
        <w:r w:rsidR="00A01167" w:rsidRPr="00A01167">
          <w:rPr>
            <w:rFonts w:ascii="Times New Roman" w:hAnsi="Times New Roman"/>
            <w:noProof/>
            <w:webHidden/>
            <w:sz w:val="28"/>
            <w:szCs w:val="28"/>
          </w:rPr>
          <w:fldChar w:fldCharType="end"/>
        </w:r>
      </w:hyperlink>
    </w:p>
    <w:p w:rsidR="007D2BB9" w:rsidRDefault="002F489F" w:rsidP="00A01167">
      <w:pPr>
        <w:spacing w:line="360" w:lineRule="auto"/>
        <w:jc w:val="both"/>
        <w:rPr>
          <w:rFonts w:ascii="Times New Roman" w:eastAsia="Calibri" w:hAnsi="Times New Roman"/>
          <w:b/>
          <w:bCs/>
          <w:sz w:val="28"/>
          <w:szCs w:val="22"/>
          <w:lang w:val="ru-RU" w:eastAsia="en-US"/>
        </w:rPr>
      </w:pPr>
      <w:r w:rsidRPr="00A01167">
        <w:rPr>
          <w:rFonts w:ascii="Times New Roman" w:eastAsia="Calibri" w:hAnsi="Times New Roman"/>
          <w:b/>
          <w:bCs/>
          <w:sz w:val="28"/>
          <w:szCs w:val="28"/>
          <w:lang w:val="ru-RU" w:eastAsia="en-US"/>
        </w:rPr>
        <w:fldChar w:fldCharType="end"/>
      </w:r>
    </w:p>
    <w:p w:rsidR="002F489F" w:rsidRPr="002F489F" w:rsidRDefault="007D2BB9" w:rsidP="007D2BB9">
      <w:pPr>
        <w:spacing w:line="276" w:lineRule="auto"/>
        <w:jc w:val="both"/>
        <w:rPr>
          <w:rFonts w:ascii="Times New Roman" w:eastAsia="Calibri" w:hAnsi="Times New Roman"/>
          <w:sz w:val="28"/>
          <w:szCs w:val="22"/>
          <w:lang w:val="ru-RU" w:eastAsia="en-US"/>
        </w:rPr>
      </w:pPr>
      <w:r>
        <w:rPr>
          <w:rFonts w:ascii="Times New Roman" w:eastAsia="Calibri" w:hAnsi="Times New Roman"/>
          <w:b/>
          <w:bCs/>
          <w:sz w:val="28"/>
          <w:szCs w:val="22"/>
          <w:lang w:val="ru-RU" w:eastAsia="en-US"/>
        </w:rPr>
        <w:br w:type="page"/>
      </w:r>
    </w:p>
    <w:p w:rsidR="002F489F" w:rsidRPr="002F489F" w:rsidRDefault="002F489F" w:rsidP="002F489F">
      <w:pPr>
        <w:keepNext/>
        <w:keepLines/>
        <w:spacing w:before="240" w:line="360" w:lineRule="auto"/>
        <w:jc w:val="center"/>
        <w:outlineLvl w:val="0"/>
        <w:rPr>
          <w:rFonts w:ascii="Times New Roman" w:hAnsi="Times New Roman"/>
          <w:color w:val="000000"/>
          <w:sz w:val="28"/>
          <w:szCs w:val="32"/>
          <w:lang w:val="ru-RU" w:eastAsia="en-US"/>
        </w:rPr>
      </w:pPr>
      <w:bookmarkStart w:id="19" w:name="_Toc517886950"/>
      <w:r w:rsidRPr="002F489F">
        <w:rPr>
          <w:rFonts w:ascii="Times New Roman" w:hAnsi="Times New Roman"/>
          <w:color w:val="000000"/>
          <w:sz w:val="28"/>
          <w:szCs w:val="32"/>
          <w:lang w:val="ru-RU" w:eastAsia="en-US"/>
        </w:rPr>
        <w:lastRenderedPageBreak/>
        <w:t>ВВЕДЕНИЕ</w:t>
      </w:r>
      <w:bookmarkEnd w:id="19"/>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Данная работа является малой частью огромного трудоемкого процесса разработки сложной робототехнической системы для проведения операции </w:t>
      </w:r>
      <w:proofErr w:type="spellStart"/>
      <w:r w:rsidRPr="002F489F">
        <w:rPr>
          <w:rFonts w:ascii="Times New Roman" w:eastAsia="Calibri" w:hAnsi="Times New Roman"/>
          <w:sz w:val="28"/>
          <w:szCs w:val="22"/>
          <w:lang w:val="ru-RU" w:eastAsia="en-US"/>
        </w:rPr>
        <w:t>брахитерапии</w:t>
      </w:r>
      <w:proofErr w:type="spellEnd"/>
      <w:r w:rsidRPr="002F489F">
        <w:rPr>
          <w:rFonts w:ascii="Times New Roman" w:eastAsia="Calibri" w:hAnsi="Times New Roman"/>
          <w:sz w:val="28"/>
          <w:szCs w:val="22"/>
          <w:lang w:val="ru-RU" w:eastAsia="en-US"/>
        </w:rPr>
        <w:t xml:space="preserve">. Данная операция проводиться для лечения рака предстательной железы (РПЖ) посредством внедрения </w:t>
      </w:r>
      <w:proofErr w:type="spellStart"/>
      <w:r w:rsidRPr="002F489F">
        <w:rPr>
          <w:rFonts w:ascii="Times New Roman" w:eastAsia="Calibri" w:hAnsi="Times New Roman"/>
          <w:sz w:val="28"/>
          <w:szCs w:val="22"/>
          <w:lang w:val="ru-RU" w:eastAsia="en-US"/>
        </w:rPr>
        <w:t>микроисточников</w:t>
      </w:r>
      <w:proofErr w:type="spellEnd"/>
      <w:r w:rsidRPr="002F489F">
        <w:rPr>
          <w:rFonts w:ascii="Times New Roman" w:eastAsia="Calibri" w:hAnsi="Times New Roman"/>
          <w:sz w:val="28"/>
          <w:szCs w:val="22"/>
          <w:lang w:val="ru-RU" w:eastAsia="en-US"/>
        </w:rPr>
        <w:t xml:space="preserve"> радиоизлучения в предстательную железу максимально близко к опухоли. Сложность проведения данной операции заключается в подведения кончика иглы к целевой точке. Также данная робототехническая система сможет применяться для проведения других операций, связанных с проколами и точным позиционированием кончика иглы в тканях человека.</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Преимущества использования роботов по сравнению с традиционными методами заключаются в том, что роботизированный манипулятор способен обеспечить </w:t>
      </w:r>
      <w:r>
        <w:rPr>
          <w:rFonts w:ascii="Times New Roman" w:eastAsia="Calibri" w:hAnsi="Times New Roman"/>
          <w:sz w:val="28"/>
          <w:szCs w:val="22"/>
          <w:lang w:val="ru-RU" w:eastAsia="en-US"/>
        </w:rPr>
        <w:t xml:space="preserve">высокую </w:t>
      </w:r>
      <w:r w:rsidRPr="002F489F">
        <w:rPr>
          <w:rFonts w:ascii="Times New Roman" w:eastAsia="Calibri" w:hAnsi="Times New Roman"/>
          <w:sz w:val="28"/>
          <w:szCs w:val="22"/>
          <w:lang w:val="ru-RU" w:eastAsia="en-US"/>
        </w:rPr>
        <w:t>точность наведения инструмента и его контролируемого силового воздействия, что позволяет рассчитывать не только на повышение качества освоенных в настоящее время операций, но и создание базиса для разработки принципиально новых хирургических технологий. Другим важным преимуществом является отсутствие прямого контакта врача с радиоактивными источниками, что позволит обезопасить медицинский персонал от сопутствующего облучения.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Из-за своих геометрических особенностей и прилагаемых нагрузок в процессе выполнения операции игла деформируется, что приводит к отклонению иглы от прямолинейного движения. В данной работе будет рассматриваться процесс разработки модели отклонения иглы для корректировки ее движения в тканях человека при проведении операций. </w:t>
      </w:r>
    </w:p>
    <w:p w:rsid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Таким образом</w:t>
      </w:r>
      <w:r w:rsidR="00DC250E">
        <w:rPr>
          <w:rFonts w:ascii="Times New Roman" w:eastAsia="Calibri" w:hAnsi="Times New Roman"/>
          <w:sz w:val="28"/>
          <w:szCs w:val="22"/>
          <w:lang w:val="ru-RU" w:eastAsia="en-US"/>
        </w:rPr>
        <w:t>,</w:t>
      </w:r>
      <w:r>
        <w:rPr>
          <w:rFonts w:ascii="Times New Roman" w:eastAsia="Calibri" w:hAnsi="Times New Roman"/>
          <w:sz w:val="28"/>
          <w:szCs w:val="22"/>
          <w:lang w:val="ru-RU" w:eastAsia="en-US"/>
        </w:rPr>
        <w:t xml:space="preserve"> целью работы является разработка модели реального времени, описывающей отклонение кончика иглы, при движении в тканях человека. Разработанная модель позволит создать программный продукт</w:t>
      </w:r>
      <w:r w:rsidRPr="002F489F">
        <w:rPr>
          <w:rFonts w:ascii="Times New Roman" w:eastAsia="Calibri" w:hAnsi="Times New Roman"/>
          <w:sz w:val="28"/>
          <w:szCs w:val="22"/>
          <w:lang w:val="ru-RU" w:eastAsia="en-US"/>
        </w:rPr>
        <w:t xml:space="preserve"> </w:t>
      </w:r>
      <w:r>
        <w:rPr>
          <w:rFonts w:ascii="Times New Roman" w:eastAsia="Calibri" w:hAnsi="Times New Roman"/>
          <w:sz w:val="28"/>
          <w:szCs w:val="22"/>
          <w:lang w:val="ru-RU" w:eastAsia="en-US"/>
        </w:rPr>
        <w:t xml:space="preserve">с помощью, которого можно будет </w:t>
      </w:r>
      <w:r w:rsidRPr="002F489F">
        <w:rPr>
          <w:rFonts w:ascii="Times New Roman" w:eastAsia="Calibri" w:hAnsi="Times New Roman"/>
          <w:sz w:val="28"/>
          <w:szCs w:val="22"/>
          <w:lang w:val="ru-RU" w:eastAsia="en-US"/>
        </w:rPr>
        <w:t>прогнозировать и корректировать движение иглы при работе робототехнической системы.</w:t>
      </w:r>
    </w:p>
    <w:p w:rsidR="002F489F" w:rsidRPr="002F489F" w:rsidRDefault="002F489F" w:rsidP="00C57D9B">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Совместив данный продукт с другими системами, можно будет прогнозировать более оптимальные точки для прокола при проведении операции, корректировать движение иглы для повышения точности. Отладив данную модель и дополнив ее моделью вязкоупругих тканей, можно будет моделировать процесс проведения операции в различных целях, к примеру, для обучения работников медицинской сферы.</w:t>
      </w:r>
    </w:p>
    <w:p w:rsidR="002F489F" w:rsidRPr="002F489F" w:rsidRDefault="007D2BB9" w:rsidP="002F489F">
      <w:pPr>
        <w:spacing w:after="160" w:line="259" w:lineRule="auto"/>
        <w:rPr>
          <w:rFonts w:ascii="Times New Roman" w:eastAsia="Calibri" w:hAnsi="Times New Roman"/>
          <w:sz w:val="28"/>
          <w:szCs w:val="22"/>
          <w:lang w:val="ru-RU" w:eastAsia="en-US"/>
        </w:rPr>
      </w:pPr>
      <w:r>
        <w:rPr>
          <w:rFonts w:ascii="Times New Roman" w:eastAsia="Calibri" w:hAnsi="Times New Roman"/>
          <w:sz w:val="28"/>
          <w:szCs w:val="22"/>
          <w:lang w:val="ru-RU" w:eastAsia="en-US"/>
        </w:rPr>
        <w:br w:type="page"/>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20" w:name="_Toc517886951"/>
      <w:r w:rsidRPr="002F489F">
        <w:rPr>
          <w:rFonts w:ascii="Times New Roman" w:hAnsi="Times New Roman"/>
          <w:color w:val="000000"/>
          <w:sz w:val="28"/>
          <w:szCs w:val="32"/>
          <w:lang w:val="ru-RU" w:eastAsia="en-US"/>
        </w:rPr>
        <w:lastRenderedPageBreak/>
        <w:t>Моделирование деформации иглы при проведении операций.</w:t>
      </w:r>
      <w:bookmarkEnd w:id="20"/>
    </w:p>
    <w:p w:rsidR="002F489F" w:rsidRPr="002F489F" w:rsidRDefault="002F489F" w:rsidP="002F489F">
      <w:pPr>
        <w:keepNext/>
        <w:keepLines/>
        <w:numPr>
          <w:ilvl w:val="1"/>
          <w:numId w:val="2"/>
        </w:numPr>
        <w:spacing w:before="40" w:line="360" w:lineRule="auto"/>
        <w:jc w:val="both"/>
        <w:outlineLvl w:val="1"/>
        <w:rPr>
          <w:rFonts w:ascii="Times New Roman" w:hAnsi="Times New Roman"/>
          <w:sz w:val="28"/>
          <w:szCs w:val="26"/>
          <w:lang w:val="ru-RU" w:eastAsia="en-US"/>
        </w:rPr>
      </w:pPr>
      <w:bookmarkStart w:id="21" w:name="_Toc517886952"/>
      <w:r w:rsidRPr="002F489F">
        <w:rPr>
          <w:rFonts w:ascii="Times New Roman" w:hAnsi="Times New Roman"/>
          <w:sz w:val="28"/>
          <w:szCs w:val="26"/>
          <w:lang w:val="ru-RU" w:eastAsia="en-US"/>
        </w:rPr>
        <w:t>Существующие подходы для моделирования отклонения игл при выполнении операций.</w:t>
      </w:r>
      <w:bookmarkEnd w:id="21"/>
      <w:r w:rsidRPr="002F489F">
        <w:rPr>
          <w:rFonts w:ascii="Times New Roman" w:hAnsi="Times New Roman"/>
          <w:sz w:val="28"/>
          <w:szCs w:val="26"/>
          <w:lang w:val="ru-RU" w:eastAsia="en-US"/>
        </w:rPr>
        <w:t xml:space="preserve"> </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работе [2] моделирование проводилось с использованием неголономной кинематической модели. Как отмечают сами авторы, поскольку работа проводилась в первом приближении, то результаты моделирования сильно отличаются от экспериментальных</w:t>
      </w:r>
      <w:r w:rsidR="00DC250E">
        <w:rPr>
          <w:rFonts w:ascii="Times New Roman" w:eastAsia="Calibri" w:hAnsi="Times New Roman"/>
          <w:sz w:val="28"/>
          <w:szCs w:val="22"/>
          <w:lang w:val="ru-RU" w:eastAsia="en-US"/>
        </w:rPr>
        <w:t xml:space="preserve"> результатов</w:t>
      </w:r>
      <w:r w:rsidRPr="002F489F">
        <w:rPr>
          <w:rFonts w:ascii="Times New Roman" w:eastAsia="Calibri" w:hAnsi="Times New Roman"/>
          <w:sz w:val="28"/>
          <w:szCs w:val="22"/>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В работе [3] математическое моделирование оптимальной криволинейной траектории движения иглы описывается с помощью алгоритмов планирования траектории. Формирование траектории осуществляется с помощью координат, конфигурирующих </w:t>
      </w:r>
      <w:r w:rsidRPr="002F489F">
        <w:rPr>
          <w:rFonts w:ascii="Times New Roman" w:eastAsia="Calibri" w:hAnsi="Times New Roman"/>
          <w:sz w:val="28"/>
          <w:szCs w:val="22"/>
          <w:shd w:val="clear" w:color="auto" w:fill="FFFFFF"/>
          <w:lang w:val="ru-RU" w:eastAsia="en-US"/>
        </w:rPr>
        <w:t>область, в которой</w:t>
      </w:r>
      <w:r w:rsidRPr="002F489F">
        <w:rPr>
          <w:rFonts w:ascii="Times New Roman" w:eastAsia="Calibri" w:hAnsi="Times New Roman"/>
          <w:sz w:val="28"/>
          <w:szCs w:val="22"/>
          <w:lang w:val="ru-RU" w:eastAsia="en-US"/>
        </w:rPr>
        <w:t xml:space="preserve"> выделяются те её част</w:t>
      </w:r>
      <w:r w:rsidR="00DC250E">
        <w:rPr>
          <w:rFonts w:ascii="Times New Roman" w:eastAsia="Calibri" w:hAnsi="Times New Roman"/>
          <w:sz w:val="28"/>
          <w:szCs w:val="22"/>
          <w:lang w:val="ru-RU" w:eastAsia="en-US"/>
        </w:rPr>
        <w:t xml:space="preserve">и, которые необходимо обходить </w:t>
      </w:r>
      <w:r w:rsidRPr="002F489F">
        <w:rPr>
          <w:rFonts w:ascii="Times New Roman" w:eastAsia="Calibri" w:hAnsi="Times New Roman"/>
          <w:sz w:val="28"/>
          <w:szCs w:val="22"/>
          <w:lang w:val="ru-RU" w:eastAsia="en-US"/>
        </w:rPr>
        <w:t xml:space="preserve">и те части, которые могут являться возможным вариантом траектории. Выделения таких областей предлагается выполнить с помощью четырёх методов: метода потенциальных полей, метода дорожных карт, метода </w:t>
      </w:r>
      <w:proofErr w:type="spellStart"/>
      <w:r w:rsidRPr="002F489F">
        <w:rPr>
          <w:rFonts w:ascii="Times New Roman" w:eastAsia="Calibri" w:hAnsi="Times New Roman"/>
          <w:sz w:val="28"/>
          <w:szCs w:val="22"/>
          <w:lang w:val="ru-RU" w:eastAsia="en-US"/>
        </w:rPr>
        <w:t>декомпозиционного</w:t>
      </w:r>
      <w:proofErr w:type="spellEnd"/>
      <w:r w:rsidRPr="002F489F">
        <w:rPr>
          <w:rFonts w:ascii="Times New Roman" w:eastAsia="Calibri" w:hAnsi="Times New Roman"/>
          <w:sz w:val="28"/>
          <w:szCs w:val="22"/>
          <w:lang w:val="ru-RU" w:eastAsia="en-US"/>
        </w:rPr>
        <w:t xml:space="preserve"> планирования и метода координатных сеток.</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работе [4] рассматривается несколько методов для моделирования движения иглы, один из которых предложен для очень гибкой иглы, а второй метод учитывает влияние окружающих материалов.</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Первый подход – кинематический. Он описывает траекторию движения, исходя из привязки к глобальной системе координат, и предполагает, что благодаря конструктивной особенности кончика ассиметричной конической формы, игла будет перемещаться по круговой траектории. Для данного метода описания предполагается использование </w:t>
      </w:r>
      <w:r w:rsidRPr="002F489F">
        <w:rPr>
          <w:rFonts w:ascii="Times New Roman" w:eastAsia="Calibri" w:hAnsi="Times New Roman"/>
          <w:sz w:val="28"/>
          <w:szCs w:val="22"/>
          <w:lang w:eastAsia="en-US"/>
        </w:rPr>
        <w:t>unicycle</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model</w:t>
      </w:r>
      <w:r w:rsidRPr="002F489F">
        <w:rPr>
          <w:rFonts w:ascii="Times New Roman" w:eastAsia="Calibri" w:hAnsi="Times New Roman"/>
          <w:sz w:val="28"/>
          <w:szCs w:val="22"/>
          <w:lang w:val="ru-RU" w:eastAsia="en-US"/>
        </w:rPr>
        <w:t xml:space="preserve"> и </w:t>
      </w:r>
      <w:r w:rsidRPr="002F489F">
        <w:rPr>
          <w:rFonts w:ascii="Times New Roman" w:eastAsia="Calibri" w:hAnsi="Times New Roman"/>
          <w:sz w:val="28"/>
          <w:szCs w:val="22"/>
          <w:lang w:eastAsia="en-US"/>
        </w:rPr>
        <w:t>bicycle</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model</w:t>
      </w:r>
      <w:r w:rsidRPr="002F489F">
        <w:rPr>
          <w:rFonts w:ascii="Times New Roman" w:eastAsia="Calibri" w:hAnsi="Times New Roman"/>
          <w:sz w:val="28"/>
          <w:szCs w:val="22"/>
          <w:lang w:val="ru-RU" w:eastAsia="en-US"/>
        </w:rPr>
        <w:t>. Впервые данные методы были использованы в работе [5]. Поскольку предложенные модели не учитывают взаимодействие иглы с окружающими тканями, то они пригодны для описания взаимодействия иглы с достаточно мягкими тканями.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Второй подход – механический. Он описывает систему взаимодействия сил между иглой и тканью, в которой она находится. С одной стороны, требуются силы для перемещения иглы внутри ткани, с другой стороны на тело иглы воздействуют силы трения, силы распределённой нагрузки, а в силу несимметричности кончика иглы на него также воздействует сила, оказывающая давление со стороны ткани.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Также для механического описания иглы можно использовать уравнения изгиба тонких гибких стержней [6]. С помощью такого подхода удобно будет оценивать устойчивость стержня – иглы.</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Проведенный анализ </w:t>
      </w:r>
      <w:r w:rsidR="00C57D9B">
        <w:rPr>
          <w:rFonts w:ascii="Times New Roman" w:eastAsia="Calibri" w:hAnsi="Times New Roman"/>
          <w:sz w:val="28"/>
          <w:szCs w:val="22"/>
          <w:lang w:val="ru-RU" w:eastAsia="en-US"/>
        </w:rPr>
        <w:t xml:space="preserve">в п. 1.1 </w:t>
      </w:r>
      <w:r w:rsidRPr="002F489F">
        <w:rPr>
          <w:rFonts w:ascii="Times New Roman" w:eastAsia="Calibri" w:hAnsi="Times New Roman"/>
          <w:sz w:val="28"/>
          <w:szCs w:val="22"/>
          <w:lang w:val="ru-RU" w:eastAsia="en-US"/>
        </w:rPr>
        <w:t xml:space="preserve">показал, что в настоящее время разработано достаточно много моделей для игл, изготовленных из сложных композитных материалов, но еще не разработана модель, позволяющая описывать отклонение стальной </w:t>
      </w:r>
      <w:r w:rsidR="00C57D9B">
        <w:rPr>
          <w:rFonts w:ascii="Times New Roman" w:eastAsia="Calibri" w:hAnsi="Times New Roman"/>
          <w:sz w:val="28"/>
          <w:szCs w:val="22"/>
          <w:lang w:val="ru-RU" w:eastAsia="en-US"/>
        </w:rPr>
        <w:t xml:space="preserve">медицинской </w:t>
      </w:r>
      <w:r w:rsidRPr="002F489F">
        <w:rPr>
          <w:rFonts w:ascii="Times New Roman" w:eastAsia="Calibri" w:hAnsi="Times New Roman"/>
          <w:sz w:val="28"/>
          <w:szCs w:val="22"/>
          <w:lang w:val="ru-RU" w:eastAsia="en-US"/>
        </w:rPr>
        <w:t>иглы. При этом существует целесообразность использования данных игл при проведении медицинских операций.</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Исходя из сказанного, необходима разработка модели для стальной иглы. Для этого в данной работе будут использованы новый подход для описания сил, действующих на кончик иглы, и выражения, описывающие отклонения кончика иглы.</w:t>
      </w:r>
    </w:p>
    <w:p w:rsidR="002F489F" w:rsidRPr="002F489F" w:rsidRDefault="002F489F" w:rsidP="002F489F">
      <w:pPr>
        <w:keepNext/>
        <w:keepLines/>
        <w:numPr>
          <w:ilvl w:val="1"/>
          <w:numId w:val="2"/>
        </w:numPr>
        <w:spacing w:before="40" w:line="360" w:lineRule="auto"/>
        <w:ind w:firstLine="360"/>
        <w:jc w:val="both"/>
        <w:outlineLvl w:val="1"/>
        <w:rPr>
          <w:rFonts w:ascii="Times New Roman" w:hAnsi="Times New Roman"/>
          <w:sz w:val="28"/>
          <w:szCs w:val="26"/>
          <w:lang w:val="ru-RU" w:eastAsia="en-US"/>
        </w:rPr>
      </w:pPr>
      <w:bookmarkStart w:id="22" w:name="_Toc517886953"/>
      <w:r w:rsidRPr="002F489F">
        <w:rPr>
          <w:rFonts w:ascii="Times New Roman" w:hAnsi="Times New Roman"/>
          <w:sz w:val="28"/>
          <w:szCs w:val="26"/>
          <w:lang w:val="ru-RU" w:eastAsia="en-US"/>
        </w:rPr>
        <w:t>Постановка задачи.</w:t>
      </w:r>
      <w:bookmarkEnd w:id="22"/>
    </w:p>
    <w:p w:rsidR="002F489F" w:rsidRPr="002F489F" w:rsidRDefault="002F489F" w:rsidP="002F489F">
      <w:pPr>
        <w:keepNext/>
        <w:keepLines/>
        <w:spacing w:before="40" w:line="360" w:lineRule="auto"/>
        <w:ind w:left="708" w:firstLine="709"/>
        <w:jc w:val="both"/>
        <w:outlineLvl w:val="2"/>
        <w:rPr>
          <w:rFonts w:ascii="Times New Roman" w:hAnsi="Times New Roman"/>
          <w:sz w:val="28"/>
          <w:szCs w:val="24"/>
          <w:lang w:val="ru-RU" w:eastAsia="en-US"/>
        </w:rPr>
      </w:pPr>
      <w:bookmarkStart w:id="23" w:name="_Toc517886954"/>
      <w:r w:rsidRPr="002F489F">
        <w:rPr>
          <w:rFonts w:ascii="Times New Roman" w:hAnsi="Times New Roman"/>
          <w:sz w:val="28"/>
          <w:szCs w:val="24"/>
          <w:lang w:val="ru-RU" w:eastAsia="en-US"/>
        </w:rPr>
        <w:t xml:space="preserve">1.3.1 </w:t>
      </w:r>
      <w:r w:rsidRPr="002F489F">
        <w:rPr>
          <w:rFonts w:ascii="Times New Roman" w:hAnsi="Times New Roman"/>
          <w:sz w:val="28"/>
          <w:szCs w:val="24"/>
          <w:lang w:val="ru-RU" w:eastAsia="en-US"/>
        </w:rPr>
        <w:tab/>
        <w:t>Общая постановка задачи.</w:t>
      </w:r>
      <w:bookmarkEnd w:id="23"/>
    </w:p>
    <w:p w:rsid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Необходимо разработать модель для определения положения кончика ассиметричной иглы (ри</w:t>
      </w:r>
      <w:r w:rsidR="00C57D9B">
        <w:rPr>
          <w:rFonts w:ascii="Times New Roman" w:eastAsia="Calibri" w:hAnsi="Times New Roman"/>
          <w:sz w:val="28"/>
          <w:szCs w:val="22"/>
          <w:lang w:val="ru-RU" w:eastAsia="en-US"/>
        </w:rPr>
        <w:t>с 1</w:t>
      </w:r>
      <w:r w:rsidRPr="002F489F">
        <w:rPr>
          <w:rFonts w:ascii="Times New Roman" w:eastAsia="Calibri" w:hAnsi="Times New Roman"/>
          <w:sz w:val="28"/>
          <w:szCs w:val="22"/>
          <w:lang w:val="ru-RU" w:eastAsia="en-US"/>
        </w:rPr>
        <w:t xml:space="preserve">) в системе координат манипулятора </w:t>
      </w:r>
      <w:proofErr w:type="spellStart"/>
      <w:r w:rsidRPr="002F489F">
        <w:rPr>
          <w:rFonts w:ascii="Times New Roman" w:eastAsia="Calibri" w:hAnsi="Times New Roman"/>
          <w:i/>
          <w:sz w:val="28"/>
          <w:szCs w:val="22"/>
          <w:lang w:eastAsia="en-US"/>
        </w:rPr>
        <w:t>Oxyz</w:t>
      </w:r>
      <w:proofErr w:type="spellEnd"/>
      <w:r w:rsidRPr="002F489F">
        <w:rPr>
          <w:rFonts w:ascii="Times New Roman" w:eastAsia="Calibri" w:hAnsi="Times New Roman"/>
          <w:sz w:val="28"/>
          <w:szCs w:val="22"/>
          <w:lang w:val="ru-RU" w:eastAsia="en-US"/>
        </w:rPr>
        <w:t xml:space="preserve"> при поступательном и вращательном движении иглы.</w:t>
      </w:r>
    </w:p>
    <w:p w:rsidR="00C57D9B" w:rsidRPr="00C57D9B" w:rsidRDefault="00DC1AC8" w:rsidP="00C57D9B">
      <w:pPr>
        <w:spacing w:line="360" w:lineRule="auto"/>
        <w:ind w:firstLine="709"/>
        <w:jc w:val="center"/>
        <w:rPr>
          <w:rFonts w:ascii="Times New Roman" w:eastAsia="Calibri" w:hAnsi="Times New Roman"/>
          <w:sz w:val="28"/>
          <w:szCs w:val="22"/>
          <w:lang w:val="ru-RU" w:eastAsia="en-US"/>
        </w:rPr>
      </w:pPr>
      <w:r w:rsidRPr="00C57D9B">
        <w:rPr>
          <w:rFonts w:ascii="Times New Roman" w:eastAsia="Calibri" w:hAnsi="Times New Roman"/>
          <w:noProof/>
          <w:sz w:val="28"/>
          <w:szCs w:val="22"/>
          <w:lang w:val="ru-RU"/>
        </w:rPr>
        <w:lastRenderedPageBreak/>
        <w:drawing>
          <wp:inline distT="0" distB="0" distL="0" distR="0" wp14:editId="221CAD98">
            <wp:extent cx="3019425" cy="2009775"/>
            <wp:effectExtent l="0" t="0" r="9525" b="9525"/>
            <wp:docPr id="1"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009775"/>
                    </a:xfrm>
                    <a:prstGeom prst="rect">
                      <a:avLst/>
                    </a:prstGeom>
                    <a:noFill/>
                    <a:ln>
                      <a:noFill/>
                    </a:ln>
                  </pic:spPr>
                </pic:pic>
              </a:graphicData>
            </a:graphic>
          </wp:inline>
        </w:drawing>
      </w:r>
    </w:p>
    <w:p w:rsidR="00C57D9B" w:rsidRPr="002F489F" w:rsidRDefault="00C57D9B" w:rsidP="00C57D9B">
      <w:pPr>
        <w:spacing w:line="360" w:lineRule="auto"/>
        <w:ind w:firstLine="709"/>
        <w:jc w:val="center"/>
        <w:rPr>
          <w:rFonts w:ascii="Times New Roman" w:eastAsia="Calibri" w:hAnsi="Times New Roman"/>
          <w:sz w:val="28"/>
          <w:szCs w:val="22"/>
          <w:lang w:val="ru-RU" w:eastAsia="en-US"/>
        </w:rPr>
      </w:pPr>
      <w:r w:rsidRPr="00C57D9B">
        <w:rPr>
          <w:rFonts w:ascii="Times New Roman" w:eastAsia="Calibri" w:hAnsi="Times New Roman"/>
          <w:sz w:val="28"/>
          <w:szCs w:val="22"/>
          <w:lang w:val="ru-RU" w:eastAsia="en-US"/>
        </w:rPr>
        <w:t>Рис. 1. Форма используемой иглы</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Данная задача является объемной и междисциплинарной. Для ее решения нужно затронуть несколько разделов механики и учитывать большое количество начальных и граничных условий. Предложенное численное решение не должно занимать достаточно большое количество ресурсов и должно подходить для итерационного решения во время работы системы. Приведём возможные задачи:</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bookmarkStart w:id="24" w:name="OLE_LINK6"/>
      <w:bookmarkStart w:id="25" w:name="OLE_LINK7"/>
      <w:bookmarkStart w:id="26" w:name="OLE_LINK50"/>
      <w:r w:rsidRPr="002F489F">
        <w:rPr>
          <w:rFonts w:ascii="Times New Roman" w:eastAsia="Calibri" w:hAnsi="Times New Roman"/>
          <w:sz w:val="28"/>
          <w:szCs w:val="22"/>
          <w:lang w:val="ru-RU" w:eastAsia="en-US"/>
        </w:rPr>
        <w:t xml:space="preserve">Расчет движения иглы в плоскости </w:t>
      </w:r>
      <w:r w:rsidRPr="002F489F">
        <w:rPr>
          <w:rFonts w:ascii="Times New Roman" w:eastAsia="Calibri" w:hAnsi="Times New Roman"/>
          <w:i/>
          <w:sz w:val="28"/>
          <w:szCs w:val="22"/>
          <w:lang w:eastAsia="en-US"/>
        </w:rPr>
        <w:t>Oxy</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деформация иглы в зависимости от поступательного движения.</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Расчет движения иглы в трехмерном пространстве в зависимости от вращательного и поступательного движения.</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процесса прокола, получение изгиба иглы перед внедрением ее в ткани (нагрузка и разгрузка иглы в процессе прокола).</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движения иглы через материалы различной плотности (кожа, мышцы, орган).</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влияния сил, создаваемых тканью при ее деформации, на поверхность иглы.</w:t>
      </w:r>
    </w:p>
    <w:p w:rsidR="002F489F" w:rsidRPr="002F489F" w:rsidRDefault="002F489F" w:rsidP="002F489F">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силы трения при внедрении иглы в ткани.</w:t>
      </w:r>
    </w:p>
    <w:p w:rsidR="002F489F" w:rsidRPr="00C57D9B" w:rsidRDefault="002F489F" w:rsidP="00C57D9B">
      <w:pPr>
        <w:numPr>
          <w:ilvl w:val="0"/>
          <w:numId w:val="10"/>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Моделирование деформации вязкоупругих тканей.</w:t>
      </w:r>
      <w:bookmarkEnd w:id="24"/>
      <w:bookmarkEnd w:id="25"/>
      <w:bookmarkEnd w:id="26"/>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Как видно из приведённых пунктов, для полного решения задачи необходимо учитывать достаточно много параметров. В данной работе рассматривается первый пункт.</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1.3.2</w:t>
      </w:r>
      <w:r w:rsidRPr="002F489F">
        <w:rPr>
          <w:rFonts w:ascii="Times New Roman" w:eastAsia="Calibri" w:hAnsi="Times New Roman"/>
          <w:sz w:val="28"/>
          <w:szCs w:val="22"/>
          <w:lang w:val="ru-RU" w:eastAsia="en-US"/>
        </w:rPr>
        <w:tab/>
        <w:t xml:space="preserve">Постановка задачи для расчета движения иглы в плоскости </w:t>
      </w:r>
      <w:r w:rsidRPr="002F489F">
        <w:rPr>
          <w:rFonts w:ascii="Times New Roman" w:eastAsia="Calibri" w:hAnsi="Times New Roman"/>
          <w:i/>
          <w:sz w:val="28"/>
          <w:szCs w:val="22"/>
          <w:lang w:eastAsia="en-US"/>
        </w:rPr>
        <w:t>Oxy</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при поступательном движении.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Необходимо разработать модель для определения положения кончика асси</w:t>
      </w:r>
      <w:r w:rsidR="007D2BB9">
        <w:rPr>
          <w:rFonts w:ascii="Times New Roman" w:eastAsia="Calibri" w:hAnsi="Times New Roman"/>
          <w:sz w:val="28"/>
          <w:szCs w:val="22"/>
          <w:lang w:val="ru-RU" w:eastAsia="en-US"/>
        </w:rPr>
        <w:t>метричной иглы (см. рисунки 1, 2, 3</w:t>
      </w:r>
      <w:r w:rsidRPr="002F489F">
        <w:rPr>
          <w:rFonts w:ascii="Times New Roman" w:eastAsia="Calibri" w:hAnsi="Times New Roman"/>
          <w:sz w:val="28"/>
          <w:szCs w:val="22"/>
          <w:lang w:val="ru-RU" w:eastAsia="en-US"/>
        </w:rPr>
        <w:t xml:space="preserve">) в системе координат </w:t>
      </w:r>
      <w:r w:rsidRPr="002F489F">
        <w:rPr>
          <w:rFonts w:ascii="Times New Roman" w:eastAsia="Calibri" w:hAnsi="Times New Roman"/>
          <w:i/>
          <w:sz w:val="28"/>
          <w:szCs w:val="22"/>
          <w:lang w:eastAsia="en-US"/>
        </w:rPr>
        <w:t>Oxy</w:t>
      </w:r>
      <w:r w:rsidRPr="002F489F">
        <w:rPr>
          <w:rFonts w:ascii="Times New Roman" w:eastAsia="Calibri" w:hAnsi="Times New Roman"/>
          <w:sz w:val="28"/>
          <w:szCs w:val="22"/>
          <w:lang w:val="ru-RU" w:eastAsia="en-US"/>
        </w:rPr>
        <w:t xml:space="preserve"> при поступательном движении иглы в тканях человека. Модель должна учитывать параметры иглы и параметры среды, с которой она взаимодействует.</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bookmarkStart w:id="27" w:name="OLE_LINK61"/>
      <w:bookmarkStart w:id="28" w:name="OLE_LINK71"/>
      <w:r w:rsidRPr="002F489F">
        <w:rPr>
          <w:rFonts w:ascii="Times New Roman" w:eastAsia="Calibri" w:hAnsi="Times New Roman"/>
          <w:sz w:val="28"/>
          <w:szCs w:val="22"/>
          <w:lang w:val="ru-RU" w:eastAsia="en-US"/>
        </w:rPr>
        <w:t>Также</w:t>
      </w:r>
      <w:bookmarkEnd w:id="27"/>
      <w:bookmarkEnd w:id="28"/>
      <w:r w:rsidRPr="002F489F">
        <w:rPr>
          <w:rFonts w:ascii="Times New Roman" w:eastAsia="Calibri" w:hAnsi="Times New Roman"/>
          <w:sz w:val="28"/>
          <w:szCs w:val="22"/>
          <w:lang w:val="ru-RU" w:eastAsia="en-US"/>
        </w:rPr>
        <w:t xml:space="preserve"> примем, что игла не может сжиматься в осевом направлении, поскольку плотность среды намного ниже, чем плотность иглы и не теряет устойчивость при движении в тканях.</w:t>
      </w:r>
    </w:p>
    <w:p w:rsidR="002F489F" w:rsidRPr="002F489F" w:rsidRDefault="00DC1AC8"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1B0A82C3">
            <wp:extent cx="4981575" cy="2085975"/>
            <wp:effectExtent l="0" t="0" r="9525" b="9525"/>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085975"/>
                    </a:xfrm>
                    <a:prstGeom prst="rect">
                      <a:avLst/>
                    </a:prstGeom>
                    <a:noFill/>
                    <a:ln>
                      <a:noFill/>
                    </a:ln>
                  </pic:spPr>
                </pic:pic>
              </a:graphicData>
            </a:graphic>
          </wp:inline>
        </w:drawing>
      </w:r>
    </w:p>
    <w:p w:rsidR="002F489F" w:rsidRPr="002F489F" w:rsidRDefault="007D2BB9"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Рис.2</w:t>
      </w:r>
      <w:r w:rsidR="002F489F" w:rsidRPr="002F489F">
        <w:rPr>
          <w:rFonts w:ascii="Times New Roman" w:eastAsia="Calibri" w:hAnsi="Times New Roman"/>
          <w:sz w:val="28"/>
          <w:szCs w:val="22"/>
          <w:lang w:val="ru-RU" w:eastAsia="en-US"/>
        </w:rPr>
        <w:t>. Перемещаемая игла в тканях человека</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p w:rsidR="002F489F" w:rsidRPr="002F489F" w:rsidRDefault="007D2BB9"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2</w:t>
      </w:r>
      <w:r w:rsidR="002F489F" w:rsidRPr="002F489F">
        <w:rPr>
          <w:rFonts w:ascii="Times New Roman" w:eastAsia="Calibri" w:hAnsi="Times New Roman"/>
          <w:sz w:val="28"/>
          <w:szCs w:val="22"/>
          <w:lang w:val="ru-RU" w:eastAsia="en-US"/>
        </w:rPr>
        <w:t xml:space="preserve"> представлены следующие силы, действующие на иглу при ее движении (1):</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bookmarkStart w:id="29" w:name="OLE_LINK51"/>
      <w:bookmarkStart w:id="30" w:name="OLE_LINK52"/>
      <w:bookmarkStart w:id="31" w:name="OLE_LINK56"/>
      <w:r w:rsidRPr="002F489F">
        <w:rPr>
          <w:rFonts w:ascii="Times New Roman" w:eastAsia="Calibri" w:hAnsi="Times New Roman"/>
          <w:i/>
          <w:sz w:val="28"/>
          <w:szCs w:val="22"/>
          <w:lang w:eastAsia="en-US"/>
        </w:rPr>
        <w:t>F</w:t>
      </w:r>
      <w:r w:rsidRPr="002F489F">
        <w:rPr>
          <w:rFonts w:ascii="Times New Roman" w:eastAsia="Calibri" w:hAnsi="Times New Roman"/>
          <w:i/>
          <w:sz w:val="28"/>
          <w:szCs w:val="22"/>
          <w:vertAlign w:val="subscript"/>
          <w:lang w:eastAsia="en-US"/>
        </w:rPr>
        <w:t>t</w:t>
      </w:r>
      <w:r w:rsidRPr="002F489F">
        <w:rPr>
          <w:rFonts w:ascii="Times New Roman" w:eastAsia="Calibri" w:hAnsi="Times New Roman"/>
          <w:i/>
          <w:sz w:val="28"/>
          <w:szCs w:val="22"/>
          <w:lang w:val="ru-RU" w:eastAsia="en-US"/>
        </w:rPr>
        <w:t xml:space="preserve"> – </w:t>
      </w:r>
      <w:r w:rsidRPr="002F489F">
        <w:rPr>
          <w:rFonts w:ascii="Times New Roman" w:eastAsia="Calibri" w:hAnsi="Times New Roman"/>
          <w:sz w:val="28"/>
          <w:szCs w:val="22"/>
          <w:lang w:val="ru-RU" w:eastAsia="en-US"/>
        </w:rPr>
        <w:t>сила, действующая на кончик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i/>
          <w:sz w:val="28"/>
          <w:szCs w:val="22"/>
          <w:lang w:eastAsia="en-US"/>
        </w:rPr>
        <w:t>F</w:t>
      </w:r>
      <w:r w:rsidRPr="002F489F">
        <w:rPr>
          <w:rFonts w:ascii="Times New Roman" w:eastAsia="Calibri" w:hAnsi="Times New Roman"/>
          <w:i/>
          <w:sz w:val="28"/>
          <w:szCs w:val="22"/>
          <w:vertAlign w:val="subscript"/>
          <w:lang w:eastAsia="en-US"/>
        </w:rPr>
        <w:t>f</w:t>
      </w:r>
      <w:r w:rsidRPr="002F489F">
        <w:rPr>
          <w:rFonts w:ascii="Times New Roman" w:eastAsia="Calibri" w:hAnsi="Times New Roman"/>
          <w:sz w:val="28"/>
          <w:szCs w:val="22"/>
          <w:lang w:val="ru-RU" w:eastAsia="en-US"/>
        </w:rPr>
        <w:t xml:space="preserve">  - сила трения, возникающая при движении иглы внутри ткани;</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proofErr w:type="gramStart"/>
      <w:r w:rsidRPr="002F489F">
        <w:rPr>
          <w:rFonts w:ascii="Times New Roman" w:eastAsia="Calibri" w:hAnsi="Times New Roman"/>
          <w:i/>
          <w:sz w:val="28"/>
          <w:szCs w:val="22"/>
          <w:lang w:eastAsia="en-US"/>
        </w:rPr>
        <w:t>w</w:t>
      </w:r>
      <w:r w:rsidRPr="002F489F">
        <w:rPr>
          <w:rFonts w:ascii="Times New Roman" w:eastAsia="Calibri" w:hAnsi="Times New Roman"/>
          <w:i/>
          <w:sz w:val="28"/>
          <w:szCs w:val="22"/>
          <w:lang w:val="ru-RU" w:eastAsia="en-US"/>
        </w:rPr>
        <w:t>(</w:t>
      </w:r>
      <w:proofErr w:type="gramEnd"/>
      <w:r w:rsidRPr="002F489F">
        <w:rPr>
          <w:rFonts w:ascii="Times New Roman" w:eastAsia="Calibri" w:hAnsi="Times New Roman"/>
          <w:i/>
          <w:sz w:val="28"/>
          <w:szCs w:val="22"/>
          <w:lang w:eastAsia="en-US"/>
        </w:rPr>
        <w:t>x</w:t>
      </w:r>
      <w:r w:rsidRPr="002F489F">
        <w:rPr>
          <w:rFonts w:ascii="Times New Roman" w:eastAsia="Calibri" w:hAnsi="Times New Roman"/>
          <w:i/>
          <w:sz w:val="28"/>
          <w:szCs w:val="22"/>
          <w:lang w:val="ru-RU" w:eastAsia="en-US"/>
        </w:rPr>
        <w:t xml:space="preserve">) – </w:t>
      </w:r>
      <w:r w:rsidRPr="002F489F">
        <w:rPr>
          <w:rFonts w:ascii="Times New Roman" w:eastAsia="Calibri" w:hAnsi="Times New Roman"/>
          <w:sz w:val="28"/>
          <w:szCs w:val="22"/>
          <w:lang w:val="ru-RU" w:eastAsia="en-US"/>
        </w:rPr>
        <w:t>распределенная нагрузка (сила, которую оказывает ткань на поверхность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proofErr w:type="spellStart"/>
      <w:r w:rsidRPr="002F489F">
        <w:rPr>
          <w:rFonts w:ascii="Times New Roman" w:eastAsia="Calibri" w:hAnsi="Times New Roman"/>
          <w:i/>
          <w:iCs/>
          <w:sz w:val="28"/>
          <w:szCs w:val="22"/>
          <w:lang w:eastAsia="en-US"/>
        </w:rPr>
        <w:t>F</w:t>
      </w:r>
      <w:r w:rsidRPr="002F489F">
        <w:rPr>
          <w:rFonts w:ascii="Times New Roman" w:eastAsia="Calibri" w:hAnsi="Times New Roman"/>
          <w:i/>
          <w:iCs/>
          <w:sz w:val="28"/>
          <w:szCs w:val="22"/>
          <w:vertAlign w:val="subscript"/>
          <w:lang w:eastAsia="en-US"/>
        </w:rPr>
        <w:t>needle</w:t>
      </w:r>
      <w:proofErr w:type="spellEnd"/>
      <w:r w:rsidRPr="002F489F">
        <w:rPr>
          <w:rFonts w:ascii="Times New Roman" w:eastAsia="Calibri" w:hAnsi="Times New Roman"/>
          <w:i/>
          <w:iCs/>
          <w:sz w:val="28"/>
          <w:szCs w:val="22"/>
          <w:lang w:val="ru-RU" w:eastAsia="en-US"/>
        </w:rPr>
        <w:t xml:space="preserve"> - </w:t>
      </w:r>
      <w:r w:rsidRPr="002F489F">
        <w:rPr>
          <w:rFonts w:ascii="Times New Roman" w:eastAsia="Calibri" w:hAnsi="Times New Roman"/>
          <w:sz w:val="28"/>
          <w:szCs w:val="22"/>
          <w:lang w:val="ru-RU" w:eastAsia="en-US"/>
        </w:rPr>
        <w:t>сила с которой внедряется игла.</w:t>
      </w:r>
    </w:p>
    <w:p w:rsidR="002F489F" w:rsidRPr="002F489F" w:rsidRDefault="002F489F" w:rsidP="002F489F">
      <w:pPr>
        <w:spacing w:line="360" w:lineRule="auto"/>
        <w:ind w:left="1429"/>
        <w:contextualSpacing/>
        <w:jc w:val="both"/>
        <w:rPr>
          <w:rFonts w:ascii="Times New Roman" w:eastAsia="Calibri" w:hAnsi="Times New Roman"/>
          <w:sz w:val="28"/>
          <w:szCs w:val="22"/>
          <w:lang w:val="ru-RU" w:eastAsia="en-US"/>
        </w:rPr>
      </w:pPr>
    </w:p>
    <w:p w:rsidR="002F489F" w:rsidRPr="002F489F" w:rsidRDefault="002F489F" w:rsidP="002F489F">
      <w:pPr>
        <w:spacing w:line="360" w:lineRule="auto"/>
        <w:ind w:left="106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Запишем уравнение равновесия сил при движении иглы:</w:t>
      </w: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D61BB0" w:rsidP="009405AD">
            <w:pPr>
              <w:spacing w:line="360" w:lineRule="auto"/>
              <w:jc w:val="center"/>
              <w:rPr>
                <w:rFonts w:ascii="Times New Roman" w:eastAsia="Calibri" w:hAnsi="Times New Roman"/>
                <w:i/>
                <w:sz w:val="28"/>
                <w:szCs w:val="22"/>
                <w:lang w:eastAsia="en-US"/>
              </w:rPr>
            </w:pPr>
            <m:oMathPara>
              <m:oMath>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 xml:space="preserve">needle </m:t>
                    </m:r>
                  </m:sub>
                </m:sSub>
                <m:r>
                  <w:rPr>
                    <w:rFonts w:ascii="Cambria Math" w:eastAsia="Calibri" w:hAnsi="Cambria Math"/>
                    <w:sz w:val="28"/>
                    <w:szCs w:val="22"/>
                    <w:lang w:val="ru-RU" w:eastAsia="en-US"/>
                  </w:rPr>
                  <m:t>=</m:t>
                </m:r>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t</m:t>
                    </m:r>
                  </m:sub>
                </m:sSub>
                <m:r>
                  <w:rPr>
                    <w:rFonts w:ascii="Cambria Math" w:eastAsia="Calibri" w:hAnsi="Cambria Math"/>
                    <w:sz w:val="28"/>
                    <w:szCs w:val="22"/>
                    <w:lang w:val="ru-RU" w:eastAsia="en-US"/>
                  </w:rPr>
                  <m:t xml:space="preserve">+ </m:t>
                </m:r>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f</m:t>
                    </m:r>
                  </m:sub>
                </m:sSub>
                <m:r>
                  <w:rPr>
                    <w:rFonts w:ascii="Cambria Math" w:eastAsia="Calibri" w:hAnsi="Cambria Math"/>
                    <w:sz w:val="28"/>
                    <w:szCs w:val="22"/>
                    <w:lang w:val="ru-RU" w:eastAsia="en-US"/>
                  </w:rPr>
                  <m:t xml:space="preserve">+ </m:t>
                </m:r>
                <m:acc>
                  <m:accPr>
                    <m:chr m:val="⃗"/>
                    <m:ctrlPr>
                      <w:rPr>
                        <w:rFonts w:ascii="Cambria Math" w:eastAsia="Calibri" w:hAnsi="Cambria Math"/>
                        <w:i/>
                        <w:sz w:val="28"/>
                        <w:szCs w:val="22"/>
                        <w:lang w:val="ru-RU" w:eastAsia="en-US"/>
                      </w:rPr>
                    </m:ctrlPr>
                  </m:accPr>
                  <m:e>
                    <m:r>
                      <w:rPr>
                        <w:rFonts w:ascii="Cambria Math" w:eastAsia="Calibri" w:hAnsi="Cambria Math"/>
                        <w:sz w:val="28"/>
                        <w:szCs w:val="22"/>
                        <w:lang w:val="ru-RU" w:eastAsia="en-US"/>
                      </w:rPr>
                      <m:t>w</m:t>
                    </m:r>
                  </m:e>
                </m:acc>
                <m:d>
                  <m:dPr>
                    <m:ctrlPr>
                      <w:rPr>
                        <w:rFonts w:ascii="Cambria Math" w:eastAsia="Calibri" w:hAnsi="Cambria Math"/>
                        <w:i/>
                        <w:sz w:val="28"/>
                        <w:szCs w:val="22"/>
                        <w:lang w:val="ru-RU" w:eastAsia="en-US"/>
                      </w:rPr>
                    </m:ctrlPr>
                  </m:dPr>
                  <m:e>
                    <m:r>
                      <w:rPr>
                        <w:rFonts w:ascii="Cambria Math" w:eastAsia="Calibri" w:hAnsi="Cambria Math"/>
                        <w:sz w:val="28"/>
                        <w:szCs w:val="22"/>
                        <w:lang w:val="ru-RU" w:eastAsia="en-US"/>
                      </w:rPr>
                      <m:t>x</m:t>
                    </m:r>
                  </m:e>
                </m:d>
                <m:r>
                  <w:rPr>
                    <w:rFonts w:ascii="Cambria Math" w:eastAsia="Calibri" w:hAnsi="Cambria Math"/>
                    <w:sz w:val="28"/>
                    <w:szCs w:val="22"/>
                    <w:lang w:val="ru-RU" w:eastAsia="en-US"/>
                  </w:rPr>
                  <m:t>.</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(1)</w:t>
            </w:r>
          </w:p>
        </w:tc>
      </w:tr>
    </w:tbl>
    <w:bookmarkEnd w:id="29"/>
    <w:bookmarkEnd w:id="30"/>
    <w:bookmarkEnd w:id="31"/>
    <w:p w:rsidR="002F489F" w:rsidRPr="002F489F" w:rsidRDefault="002F489F" w:rsidP="007D2BB9">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В данной работе будет рассмотрена б</w:t>
      </w:r>
      <w:r w:rsidR="007D2BB9">
        <w:rPr>
          <w:rFonts w:ascii="Times New Roman" w:eastAsia="Calibri" w:hAnsi="Times New Roman"/>
          <w:sz w:val="28"/>
          <w:szCs w:val="22"/>
          <w:lang w:val="ru-RU" w:eastAsia="en-US"/>
        </w:rPr>
        <w:t>олее простая постановка задачи: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D61BB0" w:rsidP="009405AD">
            <w:pPr>
              <w:spacing w:line="360" w:lineRule="auto"/>
              <w:jc w:val="center"/>
              <w:rPr>
                <w:rFonts w:ascii="Times New Roman" w:eastAsia="Calibri" w:hAnsi="Times New Roman"/>
                <w:i/>
                <w:sz w:val="28"/>
                <w:szCs w:val="22"/>
                <w:lang w:eastAsia="en-US"/>
              </w:rPr>
            </w:pPr>
            <m:oMathPara>
              <m:oMath>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 xml:space="preserve">needle </m:t>
                    </m:r>
                  </m:sub>
                </m:sSub>
                <m:r>
                  <w:rPr>
                    <w:rFonts w:ascii="Cambria Math" w:eastAsia="Calibri" w:hAnsi="Cambria Math"/>
                    <w:sz w:val="28"/>
                    <w:szCs w:val="22"/>
                    <w:lang w:val="ru-RU" w:eastAsia="en-US"/>
                  </w:rPr>
                  <m:t>=</m:t>
                </m:r>
                <m:sSub>
                  <m:sSubPr>
                    <m:ctrlPr>
                      <w:rPr>
                        <w:rFonts w:ascii="Cambria Math" w:eastAsia="Calibri" w:hAnsi="Cambria Math"/>
                        <w:i/>
                        <w:sz w:val="28"/>
                        <w:szCs w:val="22"/>
                        <w:lang w:val="ru-RU" w:eastAsia="en-US"/>
                      </w:rPr>
                    </m:ctrlPr>
                  </m:sSubPr>
                  <m:e>
                    <m:acc>
                      <m:accPr>
                        <m:chr m:val="⃗"/>
                        <m:ctrlPr>
                          <w:rPr>
                            <w:rFonts w:ascii="Cambria Math" w:eastAsia="Calibri" w:hAnsi="Cambria Math"/>
                            <w:i/>
                            <w:sz w:val="28"/>
                            <w:szCs w:val="22"/>
                            <w:lang w:eastAsia="en-US"/>
                          </w:rPr>
                        </m:ctrlPr>
                      </m:accPr>
                      <m:e>
                        <m:r>
                          <w:rPr>
                            <w:rFonts w:ascii="Cambria Math" w:eastAsia="Calibri" w:hAnsi="Cambria Math"/>
                            <w:sz w:val="28"/>
                            <w:szCs w:val="22"/>
                            <w:lang w:eastAsia="en-US"/>
                          </w:rPr>
                          <m:t>F</m:t>
                        </m:r>
                      </m:e>
                    </m:acc>
                  </m:e>
                  <m:sub>
                    <m:r>
                      <w:rPr>
                        <w:rFonts w:ascii="Cambria Math" w:eastAsia="Calibri" w:hAnsi="Cambria Math"/>
                        <w:sz w:val="28"/>
                        <w:szCs w:val="22"/>
                        <w:lang w:val="ru-RU" w:eastAsia="en-US"/>
                      </w:rPr>
                      <m:t>t</m:t>
                    </m:r>
                  </m:sub>
                </m:sSub>
                <m:r>
                  <w:rPr>
                    <w:rFonts w:ascii="Cambria Math" w:eastAsia="Calibri" w:hAnsi="Cambria Math"/>
                    <w:sz w:val="28"/>
                    <w:szCs w:val="22"/>
                    <w:lang w:val="ru-RU" w:eastAsia="en-US"/>
                  </w:rPr>
                  <m:t>.</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(2)</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7D2BB9"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3</w:t>
      </w:r>
      <w:r w:rsidR="002F489F" w:rsidRPr="002F489F">
        <w:rPr>
          <w:rFonts w:ascii="Times New Roman" w:eastAsia="Calibri" w:hAnsi="Times New Roman"/>
          <w:sz w:val="28"/>
          <w:szCs w:val="22"/>
          <w:lang w:val="ru-RU" w:eastAsia="en-US"/>
        </w:rPr>
        <w:t xml:space="preserve"> показаны учитываемые силы, действующие на иглу, которые рассмотрим при решении задачи в первом приближении.</w:t>
      </w:r>
    </w:p>
    <w:p w:rsidR="002F489F" w:rsidRPr="002F489F" w:rsidRDefault="0085039C" w:rsidP="002F489F">
      <w:pPr>
        <w:spacing w:line="360"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3.25pt;height:303pt">
            <v:imagedata r:id="rId10" o:title=""/>
          </v:shape>
        </w:pict>
      </w:r>
    </w:p>
    <w:p w:rsidR="002F489F" w:rsidRPr="002F489F" w:rsidRDefault="007D2BB9"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Рис.3</w:t>
      </w:r>
      <w:r w:rsidR="002F489F" w:rsidRPr="002F489F">
        <w:rPr>
          <w:rFonts w:ascii="Times New Roman" w:eastAsia="Calibri" w:hAnsi="Times New Roman"/>
          <w:sz w:val="28"/>
          <w:szCs w:val="22"/>
          <w:lang w:val="ru-RU" w:eastAsia="en-US"/>
        </w:rPr>
        <w:t>. Действующие силы на иглу</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bookmarkStart w:id="32" w:name="OLE_LINK59"/>
      <w:bookmarkStart w:id="33" w:name="OLE_LINK60"/>
      <w:r w:rsidRPr="002F489F">
        <w:rPr>
          <w:rFonts w:ascii="Times New Roman" w:eastAsia="Calibri" w:hAnsi="Times New Roman"/>
          <w:i/>
          <w:sz w:val="28"/>
          <w:szCs w:val="22"/>
          <w:lang w:eastAsia="en-US"/>
        </w:rPr>
        <w:t>F</w:t>
      </w:r>
      <w:r w:rsidRPr="002F489F">
        <w:rPr>
          <w:rFonts w:ascii="Times New Roman" w:eastAsia="Calibri" w:hAnsi="Times New Roman"/>
          <w:i/>
          <w:sz w:val="28"/>
          <w:szCs w:val="22"/>
          <w:lang w:val="ru-RU" w:eastAsia="en-US"/>
        </w:rPr>
        <w:t xml:space="preserve"> – </w:t>
      </w:r>
      <w:r w:rsidRPr="002F489F">
        <w:rPr>
          <w:rFonts w:ascii="Times New Roman" w:eastAsia="Calibri" w:hAnsi="Times New Roman"/>
          <w:sz w:val="28"/>
          <w:szCs w:val="22"/>
          <w:lang w:val="ru-RU" w:eastAsia="en-US"/>
        </w:rPr>
        <w:t>сила, действующая на кончик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i/>
          <w:sz w:val="28"/>
          <w:szCs w:val="22"/>
          <w:lang w:eastAsia="en-US"/>
        </w:rPr>
        <w:t xml:space="preserve">l(t) </w:t>
      </w:r>
      <w:r w:rsidRPr="002F489F">
        <w:rPr>
          <w:rFonts w:ascii="Times New Roman" w:eastAsia="Calibri" w:hAnsi="Times New Roman"/>
          <w:i/>
          <w:sz w:val="28"/>
          <w:szCs w:val="22"/>
          <w:lang w:val="ru-RU" w:eastAsia="en-US"/>
        </w:rPr>
        <w:t>–</w:t>
      </w:r>
      <w:r w:rsidRPr="002F489F">
        <w:rPr>
          <w:rFonts w:ascii="Times New Roman" w:eastAsia="Calibri" w:hAnsi="Times New Roman"/>
          <w:i/>
          <w:sz w:val="28"/>
          <w:szCs w:val="22"/>
          <w:lang w:eastAsia="en-US"/>
        </w:rPr>
        <w:t xml:space="preserve"> </w:t>
      </w:r>
      <w:r w:rsidRPr="002F489F">
        <w:rPr>
          <w:rFonts w:ascii="Times New Roman" w:eastAsia="Calibri" w:hAnsi="Times New Roman"/>
          <w:sz w:val="28"/>
          <w:szCs w:val="22"/>
          <w:lang w:val="ru-RU" w:eastAsia="en-US"/>
        </w:rPr>
        <w:t>длина иглы;</w:t>
      </w:r>
    </w:p>
    <w:p w:rsidR="002F489F" w:rsidRPr="002F489F" w:rsidRDefault="002F489F" w:rsidP="002F489F">
      <w:pPr>
        <w:numPr>
          <w:ilvl w:val="0"/>
          <w:numId w:val="9"/>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i/>
          <w:sz w:val="28"/>
          <w:szCs w:val="22"/>
          <w:lang w:eastAsia="en-US"/>
        </w:rPr>
        <w:t>v</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 xml:space="preserve"> скорость движения иглы в тканях человека;</w:t>
      </w:r>
    </w:p>
    <w:p w:rsidR="002F489F" w:rsidRPr="002F489F" w:rsidRDefault="00DC1AC8" w:rsidP="002F489F">
      <w:pPr>
        <w:numPr>
          <w:ilvl w:val="0"/>
          <w:numId w:val="9"/>
        </w:numPr>
        <w:spacing w:line="360" w:lineRule="auto"/>
        <w:contextualSpacing/>
        <w:jc w:val="both"/>
        <w:rPr>
          <w:rFonts w:ascii="Times New Roman" w:eastAsia="Calibri" w:hAnsi="Times New Roman"/>
          <w:sz w:val="28"/>
          <w:szCs w:val="22"/>
          <w:lang w:val="ru-RU" w:eastAsia="en-US"/>
        </w:rPr>
      </w:pPr>
      <m:oMath>
        <m:r>
          <w:rPr>
            <w:rFonts w:ascii="Cambria Math" w:eastAsia="Calibri" w:hAnsi="Cambria Math"/>
            <w:sz w:val="28"/>
            <w:szCs w:val="22"/>
            <w:lang w:val="ru-RU" w:eastAsia="en-US"/>
          </w:rPr>
          <m:t xml:space="preserve">α- </m:t>
        </m:r>
      </m:oMath>
      <w:r w:rsidR="002F489F" w:rsidRPr="002F489F">
        <w:rPr>
          <w:rFonts w:ascii="Times New Roman" w:hAnsi="Times New Roman"/>
          <w:sz w:val="28"/>
          <w:szCs w:val="22"/>
          <w:lang w:val="ru-RU" w:eastAsia="en-US"/>
        </w:rPr>
        <w:t>угол наклона острия иглы;</w:t>
      </w:r>
    </w:p>
    <w:p w:rsidR="002F489F" w:rsidRPr="002F489F" w:rsidRDefault="00DC1AC8" w:rsidP="002F489F">
      <w:pPr>
        <w:numPr>
          <w:ilvl w:val="0"/>
          <w:numId w:val="9"/>
        </w:numPr>
        <w:spacing w:line="360" w:lineRule="auto"/>
        <w:contextualSpacing/>
        <w:jc w:val="both"/>
        <w:rPr>
          <w:rFonts w:ascii="Times New Roman" w:eastAsia="Calibri" w:hAnsi="Times New Roman"/>
          <w:sz w:val="28"/>
          <w:szCs w:val="22"/>
          <w:lang w:val="ru-RU" w:eastAsia="en-US"/>
        </w:rPr>
      </w:pPr>
      <m:oMath>
        <m:r>
          <w:rPr>
            <w:rFonts w:ascii="Cambria Math" w:eastAsia="Calibri" w:hAnsi="Cambria Math"/>
            <w:sz w:val="28"/>
            <w:szCs w:val="22"/>
            <w:lang w:val="ru-RU" w:eastAsia="en-US"/>
          </w:rPr>
          <m:t xml:space="preserve">γ- </m:t>
        </m:r>
      </m:oMath>
      <w:r w:rsidR="002F489F" w:rsidRPr="002F489F">
        <w:rPr>
          <w:rFonts w:ascii="Times New Roman" w:hAnsi="Times New Roman"/>
          <w:sz w:val="28"/>
          <w:szCs w:val="22"/>
          <w:lang w:val="ru-RU" w:eastAsia="en-US"/>
        </w:rPr>
        <w:t>угол, под которым действует сила.</w:t>
      </w:r>
    </w:p>
    <w:bookmarkEnd w:id="32"/>
    <w:bookmarkEnd w:id="33"/>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данной постановке мы не будем учитывать изгиб иглы под действием силы тяжести, так как при проведении эксперимента игла прокалывала ф</w:t>
      </w:r>
      <w:r w:rsidR="00E439BD">
        <w:rPr>
          <w:rFonts w:ascii="Times New Roman" w:eastAsia="Calibri" w:hAnsi="Times New Roman"/>
          <w:sz w:val="28"/>
          <w:szCs w:val="22"/>
          <w:lang w:val="ru-RU" w:eastAsia="en-US"/>
        </w:rPr>
        <w:t>а</w:t>
      </w:r>
      <w:r w:rsidRPr="002F489F">
        <w:rPr>
          <w:rFonts w:ascii="Times New Roman" w:eastAsia="Calibri" w:hAnsi="Times New Roman"/>
          <w:sz w:val="28"/>
          <w:szCs w:val="22"/>
          <w:lang w:val="ru-RU" w:eastAsia="en-US"/>
        </w:rPr>
        <w:t xml:space="preserve">нтом мягких тканей сверху вниз. При таком движении иглы воздействие силы </w:t>
      </w:r>
      <w:r w:rsidRPr="002F489F">
        <w:rPr>
          <w:rFonts w:ascii="Times New Roman" w:eastAsia="Calibri" w:hAnsi="Times New Roman"/>
          <w:sz w:val="28"/>
          <w:szCs w:val="22"/>
          <w:lang w:val="ru-RU" w:eastAsia="en-US"/>
        </w:rPr>
        <w:lastRenderedPageBreak/>
        <w:t>тяжести пренебрежимо мало и не влияет на искривление иглы. Но необходимо произвести оценку отклонения иглы в ненагруженном состоянии в положении, отличном от вертикального, так как данный параметр необходимо будет учитывать на следующих этапах построения модели. Данная оценка будет произведена в разделе 3.1.</w:t>
      </w:r>
      <w:r w:rsidRPr="002F489F">
        <w:rPr>
          <w:rFonts w:ascii="Times New Roman" w:eastAsia="Calibri" w:hAnsi="Times New Roman"/>
          <w:sz w:val="28"/>
          <w:szCs w:val="22"/>
          <w:lang w:val="ru-RU" w:eastAsia="en-US"/>
        </w:rPr>
        <w:br w:type="page"/>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34" w:name="_Toc517886955"/>
      <w:r w:rsidRPr="002F489F">
        <w:rPr>
          <w:rFonts w:ascii="Times New Roman" w:hAnsi="Times New Roman"/>
          <w:color w:val="000000"/>
          <w:sz w:val="28"/>
          <w:szCs w:val="32"/>
          <w:lang w:val="ru-RU" w:eastAsia="en-US"/>
        </w:rPr>
        <w:lastRenderedPageBreak/>
        <w:t>Модель.</w:t>
      </w:r>
      <w:bookmarkEnd w:id="34"/>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Для решения поставленной задачи отклонения кончика и угол отклонения будем рассчитывать по формулам [7]:</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684"/>
        <w:gridCol w:w="813"/>
      </w:tblGrid>
      <w:tr w:rsidR="002F489F" w:rsidRPr="009405AD" w:rsidTr="009405AD">
        <w:tc>
          <w:tcPr>
            <w:tcW w:w="8755" w:type="dxa"/>
            <w:shd w:val="clear" w:color="auto" w:fill="auto"/>
          </w:tcPr>
          <w:bookmarkStart w:id="35" w:name="OLE_LINK4"/>
          <w:bookmarkStart w:id="36" w:name="OLE_LINK5"/>
          <w:p w:rsidR="002F489F" w:rsidRPr="00DC1AC8" w:rsidRDefault="00D61BB0" w:rsidP="009405AD">
            <w:pPr>
              <w:spacing w:line="360" w:lineRule="auto"/>
              <w:jc w:val="center"/>
              <w:rPr>
                <w:rFonts w:ascii="Times New Roman" w:hAnsi="Times New Roman"/>
                <w:i/>
                <w:sz w:val="28"/>
                <w:szCs w:val="22"/>
                <w:lang w:eastAsia="en-US"/>
              </w:rPr>
            </w:pPr>
            <m:oMathPara>
              <m:oMathParaPr>
                <m:jc m:val="center"/>
              </m:oMathParaPr>
              <m:oMath>
                <m:sSub>
                  <m:sSubPr>
                    <m:ctrlPr>
                      <w:rPr>
                        <w:rFonts w:ascii="Cambria Math" w:hAnsi="Cambria Math"/>
                        <w:i/>
                        <w:sz w:val="28"/>
                        <w:szCs w:val="22"/>
                        <w:lang w:val="ru-RU" w:eastAsia="en-US"/>
                      </w:rPr>
                    </m:ctrlPr>
                  </m:sSubPr>
                  <m:e>
                    <m:r>
                      <w:rPr>
                        <w:rFonts w:ascii="Cambria Math" w:hAnsi="Cambria Math"/>
                        <w:sz w:val="28"/>
                        <w:szCs w:val="22"/>
                        <w:lang w:val="ru-RU" w:eastAsia="en-US"/>
                      </w:rPr>
                      <m:t>y</m:t>
                    </m:r>
                  </m:e>
                  <m:sub>
                    <m:r>
                      <w:rPr>
                        <w:rFonts w:ascii="Cambria Math" w:hAnsi="Cambria Math"/>
                        <w:sz w:val="28"/>
                        <w:szCs w:val="22"/>
                        <w:lang w:val="ru-RU" w:eastAsia="en-US"/>
                      </w:rPr>
                      <m:t>n</m:t>
                    </m:r>
                  </m:sub>
                </m:sSub>
                <m:r>
                  <w:rPr>
                    <w:rFonts w:ascii="Cambria Math" w:hAnsi="Cambria Math"/>
                    <w:sz w:val="28"/>
                    <w:szCs w:val="22"/>
                    <w:lang w:val="ru-RU" w:eastAsia="en-US"/>
                  </w:rPr>
                  <m:t xml:space="preserve">= </m:t>
                </m:r>
                <m:f>
                  <m:fPr>
                    <m:ctrlPr>
                      <w:rPr>
                        <w:rFonts w:ascii="Cambria Math" w:hAnsi="Cambria Math"/>
                        <w:i/>
                        <w:sz w:val="28"/>
                        <w:szCs w:val="22"/>
                        <w:lang w:val="ru-RU" w:eastAsia="en-US"/>
                      </w:rPr>
                    </m:ctrlPr>
                  </m:fPr>
                  <m:num>
                    <m:r>
                      <w:rPr>
                        <w:rFonts w:ascii="Cambria Math" w:hAnsi="Cambria Math"/>
                        <w:sz w:val="28"/>
                        <w:szCs w:val="22"/>
                        <w:lang w:val="ru-RU" w:eastAsia="en-US"/>
                      </w:rPr>
                      <m:t>F</m:t>
                    </m:r>
                    <m:sSup>
                      <m:sSupPr>
                        <m:ctrlPr>
                          <w:rPr>
                            <w:rFonts w:ascii="Cambria Math" w:hAnsi="Cambria Math"/>
                            <w:i/>
                            <w:sz w:val="28"/>
                            <w:szCs w:val="22"/>
                            <w:lang w:val="ru-RU" w:eastAsia="en-US"/>
                          </w:rPr>
                        </m:ctrlPr>
                      </m:sSupPr>
                      <m:e>
                        <m:r>
                          <w:rPr>
                            <w:rFonts w:ascii="Cambria Math" w:hAnsi="Cambria Math"/>
                            <w:sz w:val="28"/>
                            <w:szCs w:val="22"/>
                            <w:lang w:val="ru-RU" w:eastAsia="en-US"/>
                          </w:rPr>
                          <m:t>l(</m:t>
                        </m:r>
                        <m:r>
                          <w:rPr>
                            <w:rFonts w:ascii="Cambria Math" w:hAnsi="Cambria Math"/>
                            <w:sz w:val="28"/>
                            <w:szCs w:val="22"/>
                            <w:lang w:eastAsia="en-US"/>
                          </w:rPr>
                          <m:t>t</m:t>
                        </m:r>
                        <m:r>
                          <w:rPr>
                            <w:rFonts w:ascii="Cambria Math" w:hAnsi="Cambria Math"/>
                            <w:sz w:val="28"/>
                            <w:szCs w:val="22"/>
                            <w:lang w:val="ru-RU" w:eastAsia="en-US"/>
                          </w:rPr>
                          <m:t>)</m:t>
                        </m:r>
                      </m:e>
                      <m:sup>
                        <m:r>
                          <w:rPr>
                            <w:rFonts w:ascii="Cambria Math" w:hAnsi="Cambria Math"/>
                            <w:sz w:val="28"/>
                            <w:szCs w:val="22"/>
                            <w:lang w:val="ru-RU" w:eastAsia="en-US"/>
                          </w:rPr>
                          <m:t>3</m:t>
                        </m:r>
                      </m:sup>
                    </m:sSup>
                  </m:num>
                  <m:den>
                    <m:r>
                      <w:rPr>
                        <w:rFonts w:ascii="Cambria Math" w:hAnsi="Cambria Math"/>
                        <w:sz w:val="28"/>
                        <w:szCs w:val="22"/>
                        <w:lang w:val="ru-RU" w:eastAsia="en-US"/>
                      </w:rPr>
                      <m:t>2E</m:t>
                    </m:r>
                    <m:sSub>
                      <m:sSubPr>
                        <m:ctrlPr>
                          <w:rPr>
                            <w:rFonts w:ascii="Cambria Math" w:hAnsi="Cambria Math"/>
                            <w:i/>
                            <w:sz w:val="28"/>
                            <w:szCs w:val="22"/>
                            <w:lang w:val="ru-RU" w:eastAsia="en-US"/>
                          </w:rPr>
                        </m:ctrlPr>
                      </m:sSubPr>
                      <m:e>
                        <m:r>
                          <w:rPr>
                            <w:rFonts w:ascii="Cambria Math" w:hAnsi="Cambria Math"/>
                            <w:sz w:val="28"/>
                            <w:szCs w:val="22"/>
                            <w:lang w:val="ru-RU" w:eastAsia="en-US"/>
                          </w:rPr>
                          <m:t>J</m:t>
                        </m:r>
                      </m:e>
                      <m:sub>
                        <m:r>
                          <w:rPr>
                            <w:rFonts w:ascii="Cambria Math" w:hAnsi="Cambria Math"/>
                            <w:sz w:val="28"/>
                            <w:szCs w:val="22"/>
                            <w:lang w:val="ru-RU" w:eastAsia="en-US"/>
                          </w:rPr>
                          <m:t>x</m:t>
                        </m:r>
                      </m:sub>
                    </m:sSub>
                  </m:den>
                </m:f>
                <m:r>
                  <w:rPr>
                    <w:rFonts w:ascii="Cambria Math" w:hAnsi="Cambria Math"/>
                    <w:sz w:val="28"/>
                    <w:szCs w:val="22"/>
                    <w:lang w:val="ru-RU" w:eastAsia="en-US"/>
                  </w:rPr>
                  <m:t xml:space="preserve"> </m:t>
                </m:r>
                <m:r>
                  <w:rPr>
                    <w:rFonts w:ascii="Cambria Math" w:hAnsi="Cambria Math"/>
                    <w:sz w:val="28"/>
                    <w:szCs w:val="22"/>
                    <w:lang w:eastAsia="en-US"/>
                  </w:rPr>
                  <m:t>,</m:t>
                </m:r>
              </m:oMath>
            </m:oMathPara>
          </w:p>
          <w:p w:rsidR="002F489F" w:rsidRPr="009405AD" w:rsidRDefault="002F489F" w:rsidP="009405AD">
            <w:pPr>
              <w:spacing w:line="360" w:lineRule="auto"/>
              <w:jc w:val="both"/>
              <w:rPr>
                <w:rFonts w:ascii="Times New Roman" w:eastAsia="Calibri" w:hAnsi="Times New Roman"/>
                <w:sz w:val="28"/>
                <w:szCs w:val="22"/>
                <w:lang w:val="ru-RU" w:eastAsia="en-US"/>
              </w:rPr>
            </w:pPr>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(3)</w:t>
            </w:r>
          </w:p>
        </w:tc>
      </w:tr>
      <w:tr w:rsidR="002F489F" w:rsidRPr="009405AD" w:rsidTr="009405AD">
        <w:tc>
          <w:tcPr>
            <w:tcW w:w="8755"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eastAsia="Calibri" w:hAnsi="Cambria Math"/>
                    <w:sz w:val="28"/>
                    <w:szCs w:val="22"/>
                    <w:lang w:val="ru-RU" w:eastAsia="en-US"/>
                  </w:rPr>
                  <m:t>θ=</m:t>
                </m:r>
                <m:f>
                  <m:fPr>
                    <m:ctrlPr>
                      <w:rPr>
                        <w:rFonts w:ascii="Cambria Math" w:eastAsia="Calibri" w:hAnsi="Cambria Math"/>
                        <w:i/>
                        <w:sz w:val="28"/>
                        <w:szCs w:val="22"/>
                        <w:lang w:val="ru-RU" w:eastAsia="en-US"/>
                      </w:rPr>
                    </m:ctrlPr>
                  </m:fPr>
                  <m:num>
                    <m:r>
                      <w:rPr>
                        <w:rFonts w:ascii="Cambria Math" w:eastAsia="Calibri" w:hAnsi="Cambria Math"/>
                        <w:sz w:val="28"/>
                        <w:szCs w:val="22"/>
                        <w:lang w:val="ru-RU" w:eastAsia="en-US"/>
                      </w:rPr>
                      <m:t>F</m:t>
                    </m:r>
                    <m:sSup>
                      <m:sSupPr>
                        <m:ctrlPr>
                          <w:rPr>
                            <w:rFonts w:ascii="Cambria Math" w:eastAsia="Calibri" w:hAnsi="Cambria Math"/>
                            <w:i/>
                            <w:sz w:val="28"/>
                            <w:szCs w:val="22"/>
                            <w:lang w:val="ru-RU" w:eastAsia="en-US"/>
                          </w:rPr>
                        </m:ctrlPr>
                      </m:sSupPr>
                      <m:e>
                        <m:r>
                          <w:rPr>
                            <w:rFonts w:ascii="Cambria Math" w:eastAsia="Calibri" w:hAnsi="Cambria Math"/>
                            <w:sz w:val="28"/>
                            <w:szCs w:val="22"/>
                            <w:lang w:val="ru-RU" w:eastAsia="en-US"/>
                          </w:rPr>
                          <m:t>l(t)</m:t>
                        </m:r>
                      </m:e>
                      <m:sup>
                        <m:r>
                          <w:rPr>
                            <w:rFonts w:ascii="Cambria Math" w:eastAsia="Calibri" w:hAnsi="Cambria Math"/>
                            <w:sz w:val="28"/>
                            <w:szCs w:val="22"/>
                            <w:lang w:val="ru-RU" w:eastAsia="en-US"/>
                          </w:rPr>
                          <m:t>2</m:t>
                        </m:r>
                      </m:sup>
                    </m:sSup>
                  </m:num>
                  <m:den>
                    <m:r>
                      <w:rPr>
                        <w:rFonts w:ascii="Cambria Math" w:eastAsia="Calibri" w:hAnsi="Cambria Math"/>
                        <w:sz w:val="28"/>
                        <w:szCs w:val="22"/>
                        <w:lang w:val="ru-RU" w:eastAsia="en-US"/>
                      </w:rPr>
                      <m:t>2E</m:t>
                    </m:r>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J</m:t>
                        </m:r>
                      </m:e>
                      <m:sub>
                        <m:r>
                          <w:rPr>
                            <w:rFonts w:ascii="Cambria Math" w:eastAsia="Calibri" w:hAnsi="Cambria Math"/>
                            <w:sz w:val="28"/>
                            <w:szCs w:val="22"/>
                            <w:lang w:val="ru-RU" w:eastAsia="en-US"/>
                          </w:rPr>
                          <m:t>x</m:t>
                        </m:r>
                      </m:sub>
                    </m:sSub>
                  </m:den>
                </m:f>
                <m:r>
                  <w:rPr>
                    <w:rFonts w:ascii="Cambria Math" w:hAnsi="Cambria Math"/>
                    <w:sz w:val="28"/>
                    <w:szCs w:val="22"/>
                    <w:lang w:val="ru-RU" w:eastAsia="en-US"/>
                  </w:rPr>
                  <m:t xml:space="preserve"> , </m:t>
                </m:r>
              </m:oMath>
            </m:oMathPara>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(4)</w:t>
            </w:r>
          </w:p>
        </w:tc>
      </w:tr>
      <w:bookmarkEnd w:id="35"/>
      <w:bookmarkEnd w:id="36"/>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DC1AC8" w:rsidP="002F489F">
      <w:pPr>
        <w:spacing w:line="360" w:lineRule="auto"/>
        <w:ind w:firstLine="709"/>
        <w:jc w:val="both"/>
        <w:rPr>
          <w:rFonts w:ascii="Times New Roman" w:eastAsia="Calibri" w:hAnsi="Times New Roman"/>
          <w:sz w:val="28"/>
          <w:szCs w:val="22"/>
          <w:lang w:val="ru-RU" w:eastAsia="en-US"/>
        </w:rPr>
      </w:pPr>
      <m:oMath>
        <m:r>
          <w:rPr>
            <w:rFonts w:ascii="Cambria Math" w:eastAsia="Calibri" w:hAnsi="Cambria Math"/>
            <w:sz w:val="28"/>
            <w:szCs w:val="22"/>
            <w:lang w:eastAsia="en-US"/>
          </w:rPr>
          <m:t>n</m:t>
        </m:r>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текущая итерация моделирования;</w:t>
      </w:r>
    </w:p>
    <w:p w:rsidR="002F489F" w:rsidRPr="002F489F" w:rsidRDefault="00D61BB0" w:rsidP="002F489F">
      <w:pPr>
        <w:spacing w:line="360" w:lineRule="auto"/>
        <w:ind w:firstLine="709"/>
        <w:jc w:val="both"/>
        <w:rPr>
          <w:rFonts w:ascii="Times New Roman" w:hAnsi="Times New Roman"/>
          <w:sz w:val="28"/>
          <w:szCs w:val="22"/>
          <w:lang w:val="ru-RU" w:eastAsia="en-US"/>
        </w:rPr>
      </w:pPr>
      <m:oMath>
        <m:sSub>
          <m:sSubPr>
            <m:ctrlPr>
              <w:rPr>
                <w:rFonts w:ascii="Cambria Math" w:hAnsi="Cambria Math"/>
                <w:i/>
                <w:sz w:val="28"/>
                <w:szCs w:val="22"/>
                <w:lang w:val="ru-RU" w:eastAsia="en-US"/>
              </w:rPr>
            </m:ctrlPr>
          </m:sSubPr>
          <m:e>
            <m:r>
              <w:rPr>
                <w:rFonts w:ascii="Cambria Math" w:hAnsi="Cambria Math"/>
                <w:sz w:val="28"/>
                <w:szCs w:val="22"/>
                <w:lang w:val="ru-RU" w:eastAsia="en-US"/>
              </w:rPr>
              <m:t>y</m:t>
            </m:r>
          </m:e>
          <m:sub>
            <m:r>
              <w:rPr>
                <w:rFonts w:ascii="Cambria Math" w:hAnsi="Cambria Math"/>
                <w:sz w:val="28"/>
                <w:szCs w:val="22"/>
                <w:lang w:eastAsia="en-US"/>
              </w:rPr>
              <m:t>n</m:t>
            </m:r>
          </m:sub>
        </m:sSub>
        <m:r>
          <w:rPr>
            <w:rFonts w:ascii="Cambria Math" w:hAnsi="Cambria Math"/>
            <w:sz w:val="28"/>
            <w:szCs w:val="22"/>
            <w:lang w:val="ru-RU" w:eastAsia="en-US"/>
          </w:rPr>
          <m:t xml:space="preserve">- </m:t>
        </m:r>
      </m:oMath>
      <w:r w:rsidR="002F489F" w:rsidRPr="002F489F">
        <w:rPr>
          <w:rFonts w:ascii="Times New Roman" w:hAnsi="Times New Roman"/>
          <w:sz w:val="28"/>
          <w:szCs w:val="22"/>
          <w:lang w:val="ru-RU" w:eastAsia="en-US"/>
        </w:rPr>
        <w:t>смещение кончика иглы, на текущем шаге времени;</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hAnsi="Cambria Math"/>
            <w:sz w:val="28"/>
            <w:szCs w:val="22"/>
            <w:lang w:val="ru-RU" w:eastAsia="en-US"/>
          </w:rPr>
          <m:t xml:space="preserve">F- </m:t>
        </m:r>
      </m:oMath>
      <w:r w:rsidR="002F489F" w:rsidRPr="002F489F">
        <w:rPr>
          <w:rFonts w:ascii="Times New Roman" w:hAnsi="Times New Roman"/>
          <w:sz w:val="28"/>
          <w:szCs w:val="22"/>
          <w:lang w:val="ru-RU" w:eastAsia="en-US"/>
        </w:rPr>
        <w:t>сила, действующая на кончик иглы при ее движении;</w:t>
      </w:r>
    </w:p>
    <w:p w:rsidR="002F489F" w:rsidRPr="002F489F" w:rsidRDefault="00D61BB0" w:rsidP="002F489F">
      <w:pPr>
        <w:spacing w:line="360" w:lineRule="auto"/>
        <w:ind w:firstLine="709"/>
        <w:jc w:val="both"/>
        <w:rPr>
          <w:rFonts w:ascii="Times New Roman" w:hAnsi="Times New Roman"/>
          <w:sz w:val="28"/>
          <w:szCs w:val="22"/>
          <w:lang w:val="ru-RU" w:eastAsia="en-US"/>
        </w:rPr>
      </w:pPr>
      <m:oMath>
        <m:sSub>
          <m:sSubPr>
            <m:ctrlPr>
              <w:rPr>
                <w:rFonts w:ascii="Cambria Math" w:hAnsi="Cambria Math"/>
                <w:i/>
                <w:sz w:val="28"/>
                <w:szCs w:val="22"/>
                <w:lang w:val="ru-RU" w:eastAsia="en-US"/>
              </w:rPr>
            </m:ctrlPr>
          </m:sSubPr>
          <m:e>
            <m:r>
              <w:rPr>
                <w:rFonts w:ascii="Cambria Math" w:hAnsi="Cambria Math"/>
                <w:sz w:val="28"/>
                <w:szCs w:val="22"/>
                <w:lang w:val="ru-RU" w:eastAsia="en-US"/>
              </w:rPr>
              <m:t>J</m:t>
            </m:r>
          </m:e>
          <m:sub>
            <m:r>
              <w:rPr>
                <w:rFonts w:ascii="Cambria Math" w:hAnsi="Cambria Math"/>
                <w:sz w:val="28"/>
                <w:szCs w:val="22"/>
                <w:lang w:val="ru-RU" w:eastAsia="en-US"/>
              </w:rPr>
              <m:t>x</m:t>
            </m:r>
          </m:sub>
        </m:sSub>
        <m:r>
          <w:rPr>
            <w:rFonts w:ascii="Cambria Math" w:hAnsi="Cambria Math"/>
            <w:sz w:val="28"/>
            <w:szCs w:val="22"/>
            <w:lang w:val="ru-RU" w:eastAsia="en-US"/>
          </w:rPr>
          <m:t xml:space="preserve">- </m:t>
        </m:r>
      </m:oMath>
      <w:r w:rsidR="002F489F" w:rsidRPr="002F489F">
        <w:rPr>
          <w:rFonts w:ascii="Times New Roman" w:hAnsi="Times New Roman"/>
          <w:sz w:val="28"/>
          <w:szCs w:val="22"/>
          <w:lang w:val="ru-RU" w:eastAsia="en-US"/>
        </w:rPr>
        <w:t xml:space="preserve"> осевой момент инерции;</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l(t)- </m:t>
        </m:r>
      </m:oMath>
      <w:r w:rsidR="002F489F" w:rsidRPr="002F489F">
        <w:rPr>
          <w:rFonts w:ascii="Times New Roman" w:hAnsi="Times New Roman"/>
          <w:sz w:val="28"/>
          <w:szCs w:val="22"/>
          <w:lang w:val="ru-RU" w:eastAsia="en-US"/>
        </w:rPr>
        <w:t>длина иглы, находящаяся в тканях человека;</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t- </m:t>
        </m:r>
      </m:oMath>
      <w:r w:rsidR="002F489F" w:rsidRPr="002F489F">
        <w:rPr>
          <w:rFonts w:ascii="Times New Roman" w:hAnsi="Times New Roman"/>
          <w:sz w:val="28"/>
          <w:szCs w:val="22"/>
          <w:lang w:val="ru-RU" w:eastAsia="en-US"/>
        </w:rPr>
        <w:t>время;</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hAnsi="Cambria Math"/>
            <w:sz w:val="28"/>
            <w:szCs w:val="22"/>
            <w:lang w:val="ru-RU" w:eastAsia="en-US"/>
          </w:rPr>
          <m:t xml:space="preserve">E- </m:t>
        </m:r>
      </m:oMath>
      <w:r w:rsidR="002F489F" w:rsidRPr="002F489F">
        <w:rPr>
          <w:rFonts w:ascii="Times New Roman" w:hAnsi="Times New Roman"/>
          <w:sz w:val="28"/>
          <w:szCs w:val="22"/>
          <w:lang w:val="ru-RU" w:eastAsia="en-US"/>
        </w:rPr>
        <w:t>модуль Юнга;</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θ- </m:t>
        </m:r>
      </m:oMath>
      <w:r w:rsidR="002F489F" w:rsidRPr="002F489F">
        <w:rPr>
          <w:rFonts w:ascii="Times New Roman" w:hAnsi="Times New Roman"/>
          <w:sz w:val="28"/>
          <w:szCs w:val="22"/>
          <w:lang w:val="ru-RU" w:eastAsia="en-US"/>
        </w:rPr>
        <w:t>угол смещения.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данном случае осевой момент вычисляется по формуле:</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bookmarkStart w:id="37" w:name="OLE_LINK8"/>
          <w:bookmarkStart w:id="38" w:name="OLE_LINK45"/>
          <w:bookmarkStart w:id="39" w:name="OLE_LINK46"/>
          <w:p w:rsidR="002F489F" w:rsidRPr="00DC1AC8" w:rsidRDefault="00D61BB0" w:rsidP="009405AD">
            <w:pPr>
              <w:spacing w:line="360" w:lineRule="auto"/>
              <w:jc w:val="center"/>
              <w:rPr>
                <w:rFonts w:ascii="Times New Roman" w:eastAsia="Calibri" w:hAnsi="Times New Roman"/>
                <w:sz w:val="28"/>
                <w:szCs w:val="22"/>
                <w:lang w:eastAsia="en-US"/>
              </w:rPr>
            </w:pPr>
            <m:oMathPara>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J</m:t>
                    </m:r>
                  </m:e>
                  <m:sub>
                    <m:r>
                      <w:rPr>
                        <w:rFonts w:ascii="Cambria Math" w:eastAsia="Calibri" w:hAnsi="Cambria Math"/>
                        <w:sz w:val="28"/>
                        <w:szCs w:val="22"/>
                        <w:lang w:val="ru-RU" w:eastAsia="en-US"/>
                      </w:rPr>
                      <m:t xml:space="preserve">x </m:t>
                    </m:r>
                  </m:sub>
                </m:sSub>
                <m:r>
                  <w:rPr>
                    <w:rFonts w:ascii="Cambria Math" w:eastAsia="Calibri" w:hAnsi="Cambria Math"/>
                    <w:sz w:val="28"/>
                    <w:szCs w:val="22"/>
                    <w:lang w:val="ru-RU" w:eastAsia="en-US"/>
                  </w:rPr>
                  <m:t xml:space="preserve">= </m:t>
                </m:r>
                <m:f>
                  <m:fPr>
                    <m:ctrlPr>
                      <w:rPr>
                        <w:rFonts w:ascii="Cambria Math" w:eastAsia="Calibri" w:hAnsi="Cambria Math"/>
                        <w:i/>
                        <w:sz w:val="28"/>
                        <w:szCs w:val="22"/>
                        <w:lang w:val="ru-RU" w:eastAsia="en-US"/>
                      </w:rPr>
                    </m:ctrlPr>
                  </m:fPr>
                  <m:num>
                    <m:r>
                      <w:rPr>
                        <w:rFonts w:ascii="Cambria Math" w:eastAsia="Calibri" w:hAnsi="Cambria Math"/>
                        <w:sz w:val="28"/>
                        <w:szCs w:val="22"/>
                        <w:lang w:eastAsia="en-US"/>
                      </w:rPr>
                      <m:t>π</m:t>
                    </m:r>
                    <m:sSup>
                      <m:sSupPr>
                        <m:ctrlPr>
                          <w:rPr>
                            <w:rFonts w:ascii="Cambria Math" w:eastAsia="Calibri" w:hAnsi="Cambria Math"/>
                            <w:i/>
                            <w:sz w:val="28"/>
                            <w:szCs w:val="22"/>
                            <w:lang w:eastAsia="en-US"/>
                          </w:rPr>
                        </m:ctrlPr>
                      </m:sSupPr>
                      <m:e>
                        <m:r>
                          <w:rPr>
                            <w:rFonts w:ascii="Cambria Math" w:eastAsia="Calibri" w:hAnsi="Cambria Math"/>
                            <w:sz w:val="28"/>
                            <w:szCs w:val="22"/>
                            <w:lang w:eastAsia="en-US"/>
                          </w:rPr>
                          <m:t>D</m:t>
                        </m:r>
                      </m:e>
                      <m:sup>
                        <m:r>
                          <w:rPr>
                            <w:rFonts w:ascii="Cambria Math" w:eastAsia="Calibri" w:hAnsi="Cambria Math"/>
                            <w:sz w:val="28"/>
                            <w:szCs w:val="22"/>
                            <w:lang w:eastAsia="en-US"/>
                          </w:rPr>
                          <m:t>3</m:t>
                        </m:r>
                      </m:sup>
                    </m:sSup>
                    <m:r>
                      <w:rPr>
                        <w:rFonts w:ascii="Cambria Math" w:eastAsia="Calibri" w:hAnsi="Cambria Math"/>
                        <w:sz w:val="28"/>
                        <w:szCs w:val="22"/>
                        <w:lang w:eastAsia="en-US"/>
                      </w:rPr>
                      <m:t>s</m:t>
                    </m:r>
                  </m:num>
                  <m:den>
                    <m:r>
                      <w:rPr>
                        <w:rFonts w:ascii="Cambria Math" w:eastAsia="Calibri" w:hAnsi="Cambria Math"/>
                        <w:sz w:val="28"/>
                        <w:szCs w:val="22"/>
                        <w:lang w:val="ru-RU" w:eastAsia="en-US"/>
                      </w:rPr>
                      <m:t>12</m:t>
                    </m:r>
                  </m:den>
                </m:f>
                <m:r>
                  <w:rPr>
                    <w:rFonts w:ascii="Cambria Math" w:eastAsia="Calibri" w:hAnsi="Cambria Math"/>
                    <w:sz w:val="28"/>
                    <w:szCs w:val="22"/>
                    <w:lang w:val="ru-RU" w:eastAsia="en-US"/>
                  </w:rPr>
                  <m:t xml:space="preserve"> ,</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(5)</w:t>
            </w:r>
          </w:p>
        </w:tc>
      </w:tr>
    </w:tbl>
    <w:bookmarkEnd w:id="37"/>
    <w:bookmarkEnd w:id="38"/>
    <w:bookmarkEnd w:id="39"/>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DC1AC8" w:rsidP="002F489F">
      <w:pPr>
        <w:spacing w:line="360" w:lineRule="auto"/>
        <w:ind w:firstLine="709"/>
        <w:jc w:val="both"/>
        <w:rPr>
          <w:rFonts w:ascii="Times New Roman" w:eastAsia="Calibri" w:hAnsi="Times New Roman"/>
          <w:sz w:val="28"/>
          <w:szCs w:val="22"/>
          <w:lang w:val="ru-RU" w:eastAsia="en-US"/>
        </w:rPr>
      </w:pPr>
      <m:oMath>
        <m:r>
          <w:rPr>
            <w:rFonts w:ascii="Cambria Math" w:eastAsia="Calibri" w:hAnsi="Cambria Math"/>
            <w:sz w:val="28"/>
            <w:szCs w:val="22"/>
            <w:lang w:eastAsia="en-US"/>
          </w:rPr>
          <m:t>s</m:t>
        </m:r>
        <m:r>
          <w:rPr>
            <w:rFonts w:ascii="Cambria Math" w:eastAsia="Calibri" w:hAnsi="Cambria Math"/>
            <w:sz w:val="28"/>
            <w:szCs w:val="22"/>
            <w:lang w:val="ru-RU" w:eastAsia="en-US"/>
          </w:rPr>
          <m:t xml:space="preserve">- </m:t>
        </m:r>
      </m:oMath>
      <w:r w:rsidR="002F489F" w:rsidRPr="002F489F">
        <w:rPr>
          <w:rFonts w:ascii="Times New Roman" w:eastAsia="Calibri" w:hAnsi="Times New Roman"/>
          <w:sz w:val="28"/>
          <w:szCs w:val="22"/>
          <w:lang w:val="ru-RU" w:eastAsia="en-US"/>
        </w:rPr>
        <w:t>толщина стенки иглы;</w:t>
      </w:r>
    </w:p>
    <w:p w:rsidR="002F489F" w:rsidRPr="002F489F" w:rsidRDefault="00DC1AC8" w:rsidP="002F489F">
      <w:pPr>
        <w:spacing w:line="360" w:lineRule="auto"/>
        <w:ind w:firstLine="708"/>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D- </m:t>
        </m:r>
      </m:oMath>
      <w:r w:rsidR="002F489F" w:rsidRPr="002F489F">
        <w:rPr>
          <w:rFonts w:ascii="Times New Roman" w:hAnsi="Times New Roman"/>
          <w:sz w:val="28"/>
          <w:szCs w:val="22"/>
          <w:lang w:val="ru-RU" w:eastAsia="en-US"/>
        </w:rPr>
        <w:t>диаметр среднего се</w:t>
      </w:r>
      <w:r w:rsidR="007D2BB9">
        <w:rPr>
          <w:rFonts w:ascii="Times New Roman" w:hAnsi="Times New Roman"/>
          <w:sz w:val="28"/>
          <w:szCs w:val="22"/>
          <w:lang w:val="ru-RU" w:eastAsia="en-US"/>
        </w:rPr>
        <w:t>чения иглы (показан на рисунке 4</w:t>
      </w:r>
      <w:r w:rsidR="002F489F" w:rsidRPr="002F489F">
        <w:rPr>
          <w:rFonts w:ascii="Times New Roman" w:hAnsi="Times New Roman"/>
          <w:sz w:val="28"/>
          <w:szCs w:val="22"/>
          <w:lang w:val="ru-RU" w:eastAsia="en-US"/>
        </w:rPr>
        <w:t xml:space="preserve">). </w:t>
      </w:r>
    </w:p>
    <w:p w:rsidR="002F489F" w:rsidRPr="002F489F" w:rsidRDefault="002F489F" w:rsidP="002F489F">
      <w:pPr>
        <w:spacing w:line="360" w:lineRule="auto"/>
        <w:ind w:firstLine="708"/>
        <w:jc w:val="both"/>
        <w:rPr>
          <w:rFonts w:ascii="Times New Roman" w:hAnsi="Times New Roman"/>
          <w:sz w:val="28"/>
          <w:szCs w:val="22"/>
          <w:lang w:val="ru-RU" w:eastAsia="en-US"/>
        </w:rPr>
      </w:pPr>
      <w:r w:rsidRPr="002F489F">
        <w:rPr>
          <w:rFonts w:ascii="Times New Roman" w:eastAsia="Calibri" w:hAnsi="Times New Roman"/>
          <w:sz w:val="28"/>
          <w:szCs w:val="22"/>
          <w:lang w:val="ru-RU" w:eastAsia="en-US"/>
        </w:rPr>
        <w:t xml:space="preserve">В данном случае игла представляется в виде консольной балки с жесткой заделкой, с одной стороны. Местом закрепления будем считать место прокола. Тогда получается, что с ростом времени длина балки будет увеличиваться. </w:t>
      </w:r>
      <w:r w:rsidRPr="002F489F">
        <w:rPr>
          <w:rFonts w:ascii="Times New Roman" w:eastAsia="Calibri" w:hAnsi="Times New Roman"/>
          <w:sz w:val="28"/>
          <w:szCs w:val="22"/>
          <w:lang w:val="ru-RU" w:eastAsia="en-US"/>
        </w:rPr>
        <w:lastRenderedPageBreak/>
        <w:t>Таким образом, при каждом шаге по времени будет рассчитываться новое отклонение.</w:t>
      </w:r>
    </w:p>
    <w:p w:rsidR="002F489F" w:rsidRPr="002F489F" w:rsidRDefault="0085039C" w:rsidP="002F489F">
      <w:pPr>
        <w:spacing w:line="360" w:lineRule="auto"/>
        <w:ind w:firstLine="708"/>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 id="_x0000_i1026" type="#_x0000_t75" style="width:92.25pt;height:128.25pt">
            <v:imagedata r:id="rId11" o:title=""/>
          </v:shape>
        </w:pict>
      </w:r>
    </w:p>
    <w:p w:rsidR="002F489F" w:rsidRPr="002F489F" w:rsidRDefault="007D2BB9" w:rsidP="002F489F">
      <w:pPr>
        <w:spacing w:line="360" w:lineRule="auto"/>
        <w:ind w:firstLine="708"/>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4</w:t>
      </w:r>
      <w:r w:rsidR="002F489F" w:rsidRPr="002F489F">
        <w:rPr>
          <w:rFonts w:ascii="Times New Roman" w:eastAsia="Calibri" w:hAnsi="Times New Roman"/>
          <w:sz w:val="28"/>
          <w:szCs w:val="22"/>
          <w:lang w:val="ru-RU" w:eastAsia="en-US"/>
        </w:rPr>
        <w:t xml:space="preserve">. Параметр </w:t>
      </w:r>
      <w:r w:rsidR="002F489F" w:rsidRPr="002F489F">
        <w:rPr>
          <w:rFonts w:ascii="Times New Roman" w:eastAsia="Calibri" w:hAnsi="Times New Roman"/>
          <w:i/>
          <w:sz w:val="28"/>
          <w:szCs w:val="22"/>
          <w:lang w:eastAsia="en-US"/>
        </w:rPr>
        <w:t>D</w:t>
      </w:r>
      <w:r w:rsidR="002F489F" w:rsidRPr="002F489F">
        <w:rPr>
          <w:rFonts w:ascii="Times New Roman" w:eastAsia="Calibri" w:hAnsi="Times New Roman"/>
          <w:sz w:val="28"/>
          <w:szCs w:val="22"/>
          <w:lang w:val="ru-RU" w:eastAsia="en-US"/>
        </w:rPr>
        <w:t xml:space="preserve"> для расчета осевого момента инерции</w:t>
      </w:r>
    </w:p>
    <w:p w:rsidR="002F489F" w:rsidRPr="002F489F" w:rsidRDefault="002F489F" w:rsidP="002F489F">
      <w:pPr>
        <w:spacing w:line="360" w:lineRule="auto"/>
        <w:ind w:firstLine="708"/>
        <w:jc w:val="center"/>
        <w:rPr>
          <w:rFonts w:ascii="Times New Roman" w:eastAsia="Calibri" w:hAnsi="Times New Roman"/>
          <w:sz w:val="28"/>
          <w:szCs w:val="22"/>
          <w:lang w:val="ru-RU" w:eastAsia="en-US"/>
        </w:rPr>
      </w:pP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Размер элементарных клеток (молекул) во много раз меньше чем габаритные размеры иглы. Скорость перемещения иглы в среде достаточно низкая, а плотность среды достаточно высокая по сравнению с воздухом. Исходя из этого, для моделирования внешней силы </w:t>
      </w:r>
      <w:r w:rsidRPr="002F489F">
        <w:rPr>
          <w:rFonts w:ascii="Times New Roman" w:eastAsia="Calibri" w:hAnsi="Times New Roman"/>
          <w:i/>
          <w:sz w:val="28"/>
          <w:szCs w:val="22"/>
          <w:lang w:eastAsia="en-US"/>
        </w:rPr>
        <w:t>F</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при перемещении иглы в тканях человека можно использовать силу лобового сопротивления</w:t>
      </w:r>
    </w:p>
    <w:p w:rsidR="002F489F" w:rsidRPr="002F489F" w:rsidRDefault="002F489F" w:rsidP="002F489F">
      <w:pPr>
        <w:spacing w:line="360" w:lineRule="auto"/>
        <w:ind w:firstLine="709"/>
        <w:jc w:val="both"/>
        <w:rPr>
          <w:rFonts w:ascii="Times New Roman" w:eastAsia="Calibri" w:hAnsi="Times New Roman"/>
          <w:sz w:val="28"/>
          <w:szCs w:val="22"/>
          <w:highlight w:val="red"/>
          <w:lang w:val="ru-RU" w:eastAsia="en-US"/>
        </w:rPr>
      </w:pP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eastAsia="Calibri" w:hAnsi="Cambria Math"/>
                    <w:sz w:val="28"/>
                    <w:szCs w:val="22"/>
                    <w:lang w:val="ru-RU" w:eastAsia="en-US"/>
                  </w:rPr>
                  <m:t xml:space="preserve">F=C </m:t>
                </m:r>
                <m:f>
                  <m:fPr>
                    <m:ctrlPr>
                      <w:rPr>
                        <w:rFonts w:ascii="Cambria Math" w:eastAsia="Calibri" w:hAnsi="Cambria Math"/>
                        <w:i/>
                        <w:sz w:val="28"/>
                        <w:szCs w:val="22"/>
                        <w:lang w:val="ru-RU" w:eastAsia="en-US"/>
                      </w:rPr>
                    </m:ctrlPr>
                  </m:fPr>
                  <m:num>
                    <m:r>
                      <w:rPr>
                        <w:rFonts w:ascii="Cambria Math" w:eastAsia="Calibri" w:hAnsi="Cambria Math"/>
                        <w:sz w:val="28"/>
                        <w:szCs w:val="22"/>
                        <w:lang w:val="ru-RU" w:eastAsia="en-US"/>
                      </w:rPr>
                      <m:t xml:space="preserve">ρ </m:t>
                    </m:r>
                    <m:sSup>
                      <m:sSupPr>
                        <m:ctrlPr>
                          <w:rPr>
                            <w:rFonts w:ascii="Cambria Math" w:eastAsia="Calibri" w:hAnsi="Cambria Math"/>
                            <w:i/>
                            <w:sz w:val="28"/>
                            <w:szCs w:val="22"/>
                            <w:lang w:val="ru-RU" w:eastAsia="en-US"/>
                          </w:rPr>
                        </m:ctrlPr>
                      </m:sSupPr>
                      <m:e>
                        <m:r>
                          <w:rPr>
                            <w:rFonts w:ascii="Cambria Math" w:eastAsia="Calibri" w:hAnsi="Cambria Math"/>
                            <w:sz w:val="28"/>
                            <w:szCs w:val="22"/>
                            <w:lang w:val="ru-RU" w:eastAsia="en-US"/>
                          </w:rPr>
                          <m:t>v</m:t>
                        </m:r>
                      </m:e>
                      <m:sup>
                        <m:r>
                          <w:rPr>
                            <w:rFonts w:ascii="Cambria Math" w:eastAsia="Calibri" w:hAnsi="Cambria Math"/>
                            <w:sz w:val="28"/>
                            <w:szCs w:val="22"/>
                            <w:lang w:val="ru-RU" w:eastAsia="en-US"/>
                          </w:rPr>
                          <m:t>2</m:t>
                        </m:r>
                      </m:sup>
                    </m:sSup>
                  </m:num>
                  <m:den>
                    <m:r>
                      <w:rPr>
                        <w:rFonts w:ascii="Cambria Math" w:eastAsia="Calibri" w:hAnsi="Cambria Math"/>
                        <w:sz w:val="28"/>
                        <w:szCs w:val="22"/>
                        <w:lang w:val="ru-RU" w:eastAsia="en-US"/>
                      </w:rPr>
                      <m:t>2</m:t>
                    </m:r>
                  </m:den>
                </m:f>
                <m:r>
                  <w:rPr>
                    <w:rFonts w:ascii="Cambria Math" w:eastAsia="Calibri" w:hAnsi="Cambria Math"/>
                    <w:sz w:val="28"/>
                    <w:szCs w:val="22"/>
                    <w:lang w:val="ru-RU" w:eastAsia="en-US"/>
                  </w:rPr>
                  <m:t xml:space="preserve"> S ,</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eastAsia="en-US"/>
              </w:rPr>
            </w:pPr>
            <w:r w:rsidRPr="009405AD">
              <w:rPr>
                <w:rFonts w:ascii="Times New Roman" w:eastAsia="Calibri" w:hAnsi="Times New Roman"/>
                <w:sz w:val="28"/>
                <w:szCs w:val="22"/>
                <w:lang w:eastAsia="en-US"/>
              </w:rPr>
              <w:t>(6)</w:t>
            </w:r>
          </w:p>
        </w:tc>
      </w:tr>
    </w:tbl>
    <w:p w:rsidR="002F489F" w:rsidRPr="002F489F" w:rsidRDefault="002F489F" w:rsidP="002F489F">
      <w:pPr>
        <w:spacing w:line="360" w:lineRule="auto"/>
        <w:ind w:firstLine="709"/>
        <w:jc w:val="both"/>
        <w:rPr>
          <w:rFonts w:ascii="Times New Roman" w:eastAsia="Calibri" w:hAnsi="Times New Roman"/>
          <w:sz w:val="28"/>
          <w:szCs w:val="22"/>
          <w:highlight w:val="red"/>
          <w:lang w:val="ru-RU" w:eastAsia="en-US"/>
        </w:rPr>
      </w:pP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где: </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C- </m:t>
        </m:r>
      </m:oMath>
      <w:r w:rsidR="002F489F" w:rsidRPr="002F489F">
        <w:rPr>
          <w:rFonts w:ascii="Times New Roman" w:hAnsi="Times New Roman"/>
          <w:sz w:val="28"/>
          <w:szCs w:val="22"/>
          <w:lang w:val="ru-RU" w:eastAsia="en-US"/>
        </w:rPr>
        <w:t>коэффициент сопротивления;</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ρ- </m:t>
        </m:r>
      </m:oMath>
      <w:r w:rsidR="002F489F" w:rsidRPr="002F489F">
        <w:rPr>
          <w:rFonts w:ascii="Times New Roman" w:hAnsi="Times New Roman"/>
          <w:sz w:val="28"/>
          <w:szCs w:val="22"/>
          <w:lang w:val="ru-RU" w:eastAsia="en-US"/>
        </w:rPr>
        <w:t>плотность;</w:t>
      </w:r>
    </w:p>
    <w:p w:rsidR="002F489F" w:rsidRPr="002F489F" w:rsidRDefault="00DC1AC8" w:rsidP="002F489F">
      <w:pPr>
        <w:spacing w:line="360" w:lineRule="auto"/>
        <w:ind w:firstLine="709"/>
        <w:jc w:val="both"/>
        <w:rPr>
          <w:rFonts w:ascii="Times New Roman" w:hAnsi="Times New Roman"/>
          <w:sz w:val="28"/>
          <w:szCs w:val="22"/>
          <w:lang w:val="ru-RU" w:eastAsia="en-US"/>
        </w:rPr>
      </w:pPr>
      <m:oMath>
        <m:r>
          <w:rPr>
            <w:rFonts w:ascii="Cambria Math" w:eastAsia="Calibri" w:hAnsi="Cambria Math"/>
            <w:sz w:val="28"/>
            <w:szCs w:val="22"/>
            <w:lang w:val="ru-RU" w:eastAsia="en-US"/>
          </w:rPr>
          <m:t xml:space="preserve">v- </m:t>
        </m:r>
      </m:oMath>
      <w:r w:rsidR="002F489F" w:rsidRPr="002F489F">
        <w:rPr>
          <w:rFonts w:ascii="Times New Roman" w:hAnsi="Times New Roman"/>
          <w:sz w:val="28"/>
          <w:szCs w:val="22"/>
          <w:lang w:val="ru-RU" w:eastAsia="en-US"/>
        </w:rPr>
        <w:t>скорость перемещения иглы;</w:t>
      </w:r>
    </w:p>
    <w:p w:rsidR="002F489F" w:rsidRPr="002F489F" w:rsidRDefault="00DC1AC8" w:rsidP="002F489F">
      <w:pPr>
        <w:spacing w:line="360" w:lineRule="auto"/>
        <w:ind w:firstLine="709"/>
        <w:jc w:val="both"/>
        <w:rPr>
          <w:rFonts w:ascii="Times New Roman" w:hAnsi="Times New Roman"/>
          <w:color w:val="7030A0"/>
          <w:sz w:val="28"/>
          <w:szCs w:val="22"/>
          <w:lang w:val="ru-RU" w:eastAsia="en-US"/>
        </w:rPr>
      </w:pPr>
      <m:oMath>
        <m:r>
          <w:rPr>
            <w:rFonts w:ascii="Cambria Math" w:eastAsia="Calibri" w:hAnsi="Cambria Math"/>
            <w:sz w:val="28"/>
            <w:szCs w:val="22"/>
            <w:lang w:val="ru-RU" w:eastAsia="en-US"/>
          </w:rPr>
          <m:t xml:space="preserve">S- </m:t>
        </m:r>
      </m:oMath>
      <w:r w:rsidR="002F489F" w:rsidRPr="002F489F">
        <w:rPr>
          <w:rFonts w:ascii="Times New Roman" w:hAnsi="Times New Roman"/>
          <w:sz w:val="28"/>
          <w:szCs w:val="22"/>
          <w:lang w:val="ru-RU" w:eastAsia="en-US"/>
        </w:rPr>
        <w:t>характерная площадь тела</w:t>
      </w:r>
      <w:proofErr w:type="gramStart"/>
      <w:r w:rsidR="002F489F" w:rsidRPr="002F489F">
        <w:rPr>
          <w:rFonts w:ascii="Times New Roman" w:hAnsi="Times New Roman"/>
          <w:sz w:val="28"/>
          <w:szCs w:val="22"/>
          <w:lang w:val="ru-RU" w:eastAsia="en-US"/>
        </w:rPr>
        <w:t xml:space="preserve">, </w:t>
      </w:r>
      <m:oMath>
        <m:r>
          <w:rPr>
            <w:rFonts w:ascii="Cambria Math" w:hAnsi="Cambria Math"/>
            <w:sz w:val="28"/>
            <w:szCs w:val="22"/>
            <w:lang w:val="ru-RU" w:eastAsia="en-US"/>
          </w:rPr>
          <m:t xml:space="preserve">S= </m:t>
        </m:r>
        <m:sSup>
          <m:sSupPr>
            <m:ctrlPr>
              <w:rPr>
                <w:rFonts w:ascii="Cambria Math" w:hAnsi="Cambria Math"/>
                <w:i/>
                <w:sz w:val="28"/>
                <w:szCs w:val="22"/>
                <w:lang w:val="ru-RU" w:eastAsia="en-US"/>
              </w:rPr>
            </m:ctrlPr>
          </m:sSupPr>
          <m:e>
            <m:r>
              <w:rPr>
                <w:rFonts w:ascii="Cambria Math" w:hAnsi="Cambria Math"/>
                <w:sz w:val="28"/>
                <w:szCs w:val="22"/>
                <w:lang w:val="ru-RU" w:eastAsia="en-US"/>
              </w:rPr>
              <m:t>V</m:t>
            </m:r>
          </m:e>
          <m:sup>
            <m:r>
              <w:rPr>
                <w:rFonts w:ascii="Cambria Math" w:hAnsi="Cambria Math"/>
                <w:sz w:val="28"/>
                <w:szCs w:val="22"/>
                <w:lang w:val="ru-RU" w:eastAsia="en-US"/>
              </w:rPr>
              <m:t>2/3</m:t>
            </m:r>
          </m:sup>
        </m:sSup>
      </m:oMath>
      <w:r w:rsidR="002F489F" w:rsidRPr="002F489F">
        <w:rPr>
          <w:rFonts w:ascii="Times New Roman" w:hAnsi="Times New Roman"/>
          <w:sz w:val="28"/>
          <w:szCs w:val="22"/>
          <w:lang w:val="ru-RU" w:eastAsia="en-US"/>
        </w:rPr>
        <w:t>,</w:t>
      </w:r>
      <w:proofErr w:type="gramEnd"/>
      <w:r w:rsidR="002F489F" w:rsidRPr="002F489F">
        <w:rPr>
          <w:rFonts w:ascii="Times New Roman" w:hAnsi="Times New Roman"/>
          <w:sz w:val="28"/>
          <w:szCs w:val="22"/>
          <w:lang w:val="ru-RU" w:eastAsia="en-US"/>
        </w:rPr>
        <w:t xml:space="preserve"> где </w:t>
      </w:r>
      <m:oMath>
        <m:r>
          <w:rPr>
            <w:rFonts w:ascii="Cambria Math" w:hAnsi="Cambria Math"/>
            <w:sz w:val="28"/>
            <w:szCs w:val="22"/>
            <w:lang w:val="ru-RU" w:eastAsia="en-US"/>
          </w:rPr>
          <m:t xml:space="preserve">V- </m:t>
        </m:r>
      </m:oMath>
      <w:r w:rsidR="002F489F" w:rsidRPr="002F489F">
        <w:rPr>
          <w:rFonts w:ascii="Times New Roman" w:hAnsi="Times New Roman"/>
          <w:sz w:val="28"/>
          <w:szCs w:val="22"/>
          <w:lang w:val="ru-RU" w:eastAsia="en-US"/>
        </w:rPr>
        <w:t>объем тела[8].</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таблице 1 приведены параметры, которые будут использованы при расчетах.</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1. Параметры для расчетов.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2250"/>
      </w:tblGrid>
      <w:tr w:rsidR="002F489F" w:rsidRPr="009405AD" w:rsidTr="009405AD">
        <w:trPr>
          <w:jc w:val="center"/>
        </w:trPr>
        <w:tc>
          <w:tcPr>
            <w:tcW w:w="5382"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Наименование параметра</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Значение</w:t>
            </w:r>
          </w:p>
        </w:tc>
      </w:tr>
      <w:tr w:rsidR="002F489F" w:rsidRPr="009405AD" w:rsidTr="009405AD">
        <w:trPr>
          <w:jc w:val="center"/>
        </w:trPr>
        <w:tc>
          <w:tcPr>
            <w:tcW w:w="5382" w:type="dxa"/>
            <w:shd w:val="clear" w:color="auto" w:fill="auto"/>
          </w:tcPr>
          <w:p w:rsidR="002F489F" w:rsidRPr="009405AD" w:rsidRDefault="00D61BB0" w:rsidP="009405AD">
            <w:pPr>
              <w:spacing w:line="360" w:lineRule="auto"/>
              <w:jc w:val="both"/>
              <w:rPr>
                <w:rFonts w:ascii="Times New Roman" w:eastAsia="Calibri" w:hAnsi="Times New Roman"/>
                <w:sz w:val="28"/>
                <w:szCs w:val="28"/>
                <w:lang w:val="ru-RU" w:eastAsia="en-US"/>
              </w:rPr>
            </w:p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d</m:t>
                  </m:r>
                </m:e>
                <m:sub>
                  <m:r>
                    <w:rPr>
                      <w:rFonts w:ascii="Cambria Math" w:eastAsia="Calibri" w:hAnsi="Cambria Math"/>
                      <w:sz w:val="28"/>
                      <w:szCs w:val="28"/>
                      <w:lang w:val="ru-RU" w:eastAsia="en-US"/>
                    </w:rPr>
                    <m:t>внеш</m:t>
                  </m:r>
                </m:sub>
              </m:sSub>
              <m:r>
                <w:rPr>
                  <w:rFonts w:ascii="Cambria Math" w:eastAsia="Calibri" w:hAnsi="Cambria Math"/>
                  <w:sz w:val="28"/>
                  <w:szCs w:val="28"/>
                  <w:lang w:val="ru-RU" w:eastAsia="en-US"/>
                </w:rPr>
                <m:t>-</m:t>
              </m:r>
            </m:oMath>
            <w:r w:rsidR="002F489F" w:rsidRPr="009405AD">
              <w:rPr>
                <w:rFonts w:ascii="Times New Roman" w:hAnsi="Times New Roman"/>
                <w:sz w:val="28"/>
                <w:szCs w:val="28"/>
                <w:lang w:val="ru-RU" w:eastAsia="en-US"/>
              </w:rPr>
              <w:t xml:space="preserve"> диаметр иглы внешний, м</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0,001</w:t>
            </w:r>
          </w:p>
        </w:tc>
      </w:tr>
      <w:tr w:rsidR="002F489F" w:rsidRPr="009405AD" w:rsidTr="009405AD">
        <w:trPr>
          <w:jc w:val="center"/>
        </w:trPr>
        <w:tc>
          <w:tcPr>
            <w:tcW w:w="5382" w:type="dxa"/>
            <w:shd w:val="clear" w:color="auto" w:fill="auto"/>
          </w:tcPr>
          <w:p w:rsidR="002F489F" w:rsidRPr="009405AD" w:rsidRDefault="00D61BB0" w:rsidP="009405AD">
            <w:pPr>
              <w:spacing w:line="360" w:lineRule="auto"/>
              <w:jc w:val="both"/>
              <w:rPr>
                <w:rFonts w:ascii="Times New Roman" w:eastAsia="Calibri" w:hAnsi="Times New Roman"/>
                <w:sz w:val="28"/>
                <w:szCs w:val="28"/>
                <w:lang w:val="ru-RU" w:eastAsia="en-US"/>
              </w:rPr>
            </w:pPr>
            <m:oMath>
              <m:sSub>
                <m:sSubPr>
                  <m:ctrlPr>
                    <w:rPr>
                      <w:rFonts w:ascii="Cambria Math" w:eastAsia="Calibri" w:hAnsi="Cambria Math"/>
                      <w:i/>
                      <w:sz w:val="28"/>
                      <w:szCs w:val="28"/>
                      <w:lang w:eastAsia="en-US"/>
                    </w:rPr>
                  </m:ctrlPr>
                </m:sSubPr>
                <m:e>
                  <m:r>
                    <w:rPr>
                      <w:rFonts w:ascii="Cambria Math" w:eastAsia="Calibri" w:hAnsi="Cambria Math"/>
                      <w:sz w:val="28"/>
                      <w:szCs w:val="28"/>
                      <w:lang w:eastAsia="en-US"/>
                    </w:rPr>
                    <m:t>d</m:t>
                  </m:r>
                </m:e>
                <m:sub>
                  <m:r>
                    <w:rPr>
                      <w:rFonts w:ascii="Cambria Math" w:eastAsia="Calibri" w:hAnsi="Cambria Math"/>
                      <w:sz w:val="28"/>
                      <w:szCs w:val="28"/>
                      <w:lang w:val="ru-RU" w:eastAsia="en-US"/>
                    </w:rPr>
                    <m:t>внутр</m:t>
                  </m:r>
                </m:sub>
              </m:sSub>
              <m:r>
                <w:rPr>
                  <w:rFonts w:ascii="Cambria Math" w:eastAsia="Calibri" w:hAnsi="Cambria Math"/>
                  <w:sz w:val="28"/>
                  <w:szCs w:val="28"/>
                  <w:lang w:val="ru-RU" w:eastAsia="en-US"/>
                </w:rPr>
                <m:t xml:space="preserve">- </m:t>
              </m:r>
            </m:oMath>
            <w:r w:rsidR="002F489F" w:rsidRPr="009405AD">
              <w:rPr>
                <w:rFonts w:ascii="Times New Roman" w:hAnsi="Times New Roman"/>
                <w:sz w:val="28"/>
                <w:szCs w:val="28"/>
                <w:lang w:val="ru-RU" w:eastAsia="en-US"/>
              </w:rPr>
              <w:t>диаметр иглы внутренний, м</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0,0008</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hAnsi="Cambria Math"/>
                  <w:sz w:val="28"/>
                  <w:szCs w:val="28"/>
                  <w:lang w:val="ru-RU" w:eastAsia="en-US"/>
                </w:rPr>
                <m:t xml:space="preserve">E- </m:t>
              </m:r>
            </m:oMath>
            <w:r w:rsidR="002F489F" w:rsidRPr="009405AD">
              <w:rPr>
                <w:rFonts w:ascii="Times New Roman" w:hAnsi="Times New Roman"/>
                <w:sz w:val="28"/>
                <w:szCs w:val="28"/>
                <w:lang w:val="ru-RU" w:eastAsia="en-US"/>
              </w:rPr>
              <w:t>модуль Юнга, н/м</w:t>
            </w:r>
            <w:r w:rsidR="002F489F" w:rsidRPr="009405AD">
              <w:rPr>
                <w:rFonts w:ascii="Times New Roman" w:hAnsi="Times New Roman"/>
                <w:sz w:val="28"/>
                <w:szCs w:val="28"/>
                <w:vertAlign w:val="superscript"/>
                <w:lang w:val="ru-RU" w:eastAsia="en-US"/>
              </w:rPr>
              <w:t>2</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vertAlign w:val="superscript"/>
                <w:lang w:val="ru-RU" w:eastAsia="en-US"/>
              </w:rPr>
            </w:pPr>
            <w:r w:rsidRPr="009405AD">
              <w:rPr>
                <w:rFonts w:ascii="Times New Roman" w:eastAsia="Calibri" w:hAnsi="Times New Roman"/>
                <w:sz w:val="28"/>
                <w:szCs w:val="28"/>
                <w:lang w:val="ru-RU" w:eastAsia="en-US"/>
              </w:rPr>
              <w:t>2,0•10</w:t>
            </w:r>
            <w:r w:rsidRPr="009405AD">
              <w:rPr>
                <w:rFonts w:ascii="Times New Roman" w:eastAsia="Calibri" w:hAnsi="Times New Roman"/>
                <w:sz w:val="28"/>
                <w:szCs w:val="28"/>
                <w:vertAlign w:val="superscript"/>
                <w:lang w:val="ru-RU" w:eastAsia="en-US"/>
              </w:rPr>
              <w:t>11</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ρ –</m:t>
              </m:r>
            </m:oMath>
            <w:r w:rsidR="002F489F" w:rsidRPr="009405AD">
              <w:rPr>
                <w:rFonts w:ascii="Times New Roman" w:hAnsi="Times New Roman"/>
                <w:sz w:val="28"/>
                <w:szCs w:val="28"/>
                <w:lang w:val="ru-RU" w:eastAsia="en-US"/>
              </w:rPr>
              <w:t xml:space="preserve"> плотность, </w:t>
            </w:r>
            <w:r w:rsidR="002F489F" w:rsidRPr="009405AD">
              <w:rPr>
                <w:rFonts w:ascii="Times New Roman" w:eastAsia="Calibri" w:hAnsi="Times New Roman"/>
                <w:sz w:val="28"/>
                <w:szCs w:val="28"/>
                <w:lang w:val="ru-RU" w:eastAsia="en-US"/>
              </w:rPr>
              <w:t>кг/м</w:t>
            </w:r>
            <w:r w:rsidR="002F489F" w:rsidRPr="009405AD">
              <w:rPr>
                <w:rFonts w:ascii="Times New Roman" w:eastAsia="Calibri" w:hAnsi="Times New Roman"/>
                <w:sz w:val="28"/>
                <w:szCs w:val="28"/>
                <w:vertAlign w:val="superscript"/>
                <w:lang w:val="ru-RU" w:eastAsia="en-US"/>
              </w:rPr>
              <w:t>3</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 xml:space="preserve">900 – 1500 </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v- </m:t>
              </m:r>
            </m:oMath>
            <w:r w:rsidR="002F489F" w:rsidRPr="009405AD">
              <w:rPr>
                <w:rFonts w:ascii="Times New Roman" w:eastAsia="Calibri" w:hAnsi="Times New Roman"/>
                <w:sz w:val="28"/>
                <w:szCs w:val="28"/>
                <w:lang w:val="ru-RU" w:eastAsia="en-US"/>
              </w:rPr>
              <w:t>скорость перемещения иглы, м/с</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0,003 – 0,03</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C- </m:t>
              </m:r>
            </m:oMath>
            <w:r w:rsidR="002F489F" w:rsidRPr="009405AD">
              <w:rPr>
                <w:rFonts w:ascii="Times New Roman" w:eastAsia="Calibri" w:hAnsi="Times New Roman"/>
                <w:sz w:val="28"/>
                <w:szCs w:val="28"/>
                <w:lang w:val="ru-RU" w:eastAsia="en-US"/>
              </w:rPr>
              <w:t>коэффициент сопротивления формы</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0,82</w:t>
            </w:r>
          </w:p>
        </w:tc>
      </w:tr>
      <w:tr w:rsidR="002F489F" w:rsidRPr="009405AD" w:rsidTr="009405AD">
        <w:trPr>
          <w:jc w:val="center"/>
        </w:trPr>
        <w:tc>
          <w:tcPr>
            <w:tcW w:w="5382" w:type="dxa"/>
            <w:shd w:val="clear" w:color="auto" w:fill="auto"/>
          </w:tcPr>
          <w:p w:rsidR="002F489F" w:rsidRPr="009405AD" w:rsidRDefault="00DC1AC8" w:rsidP="009405AD">
            <w:pPr>
              <w:spacing w:line="360" w:lineRule="auto"/>
              <w:jc w:val="both"/>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l- </m:t>
              </m:r>
            </m:oMath>
            <w:r w:rsidR="002F489F" w:rsidRPr="009405AD">
              <w:rPr>
                <w:rFonts w:ascii="Times New Roman" w:eastAsia="Calibri" w:hAnsi="Times New Roman"/>
                <w:sz w:val="28"/>
                <w:szCs w:val="28"/>
                <w:lang w:val="ru-RU" w:eastAsia="en-US"/>
              </w:rPr>
              <w:t>максимальная длина иглы, м</w:t>
            </w:r>
          </w:p>
        </w:tc>
        <w:tc>
          <w:tcPr>
            <w:tcW w:w="225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0,1</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расчета смещения иглы по выражениям (3) и (4) необходимо учитывать проекцию силы </w:t>
      </w:r>
      <w:r w:rsidRPr="002F489F">
        <w:rPr>
          <w:rFonts w:ascii="Times New Roman" w:eastAsia="Calibri" w:hAnsi="Times New Roman"/>
          <w:i/>
          <w:sz w:val="28"/>
          <w:szCs w:val="22"/>
          <w:lang w:eastAsia="en-US"/>
        </w:rPr>
        <w:t>F</w:t>
      </w:r>
      <w:r w:rsidRPr="002F489F">
        <w:rPr>
          <w:rFonts w:ascii="Times New Roman" w:eastAsia="Calibri" w:hAnsi="Times New Roman"/>
          <w:i/>
          <w:sz w:val="28"/>
          <w:szCs w:val="22"/>
          <w:lang w:val="ru-RU" w:eastAsia="en-US"/>
        </w:rPr>
        <w:t xml:space="preserve"> </w:t>
      </w:r>
      <w:r w:rsidRPr="002F489F">
        <w:rPr>
          <w:rFonts w:ascii="Times New Roman" w:eastAsia="Calibri" w:hAnsi="Times New Roman"/>
          <w:sz w:val="28"/>
          <w:szCs w:val="22"/>
          <w:lang w:val="ru-RU" w:eastAsia="en-US"/>
        </w:rPr>
        <w:t xml:space="preserve">на ось </w:t>
      </w:r>
      <w:r w:rsidRPr="002F489F">
        <w:rPr>
          <w:rFonts w:ascii="Times New Roman" w:eastAsia="Calibri" w:hAnsi="Times New Roman"/>
          <w:i/>
          <w:sz w:val="28"/>
          <w:szCs w:val="22"/>
          <w:lang w:eastAsia="en-US"/>
        </w:rPr>
        <w:t>Oy</w:t>
      </w:r>
      <w:r w:rsidRPr="002F489F">
        <w:rPr>
          <w:rFonts w:ascii="Times New Roman" w:eastAsia="Calibri" w:hAnsi="Times New Roman"/>
          <w:i/>
          <w:sz w:val="28"/>
          <w:szCs w:val="22"/>
          <w:lang w:val="ru-RU" w:eastAsia="en-US"/>
        </w:rPr>
        <w:t>.</w:t>
      </w:r>
    </w:p>
    <w:p w:rsidR="002F489F" w:rsidRPr="002F489F" w:rsidRDefault="0085039C"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 id="_x0000_i1027" type="#_x0000_t75" style="width:210.75pt;height:307.5pt">
            <v:imagedata r:id="rId12" o:title=""/>
          </v:shape>
        </w:pict>
      </w:r>
    </w:p>
    <w:p w:rsidR="002F489F" w:rsidRPr="002F489F" w:rsidRDefault="007D2BB9" w:rsidP="007D2BB9">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5</w:t>
      </w:r>
      <w:r w:rsidR="002F489F" w:rsidRPr="002F489F">
        <w:rPr>
          <w:rFonts w:ascii="Times New Roman" w:eastAsia="Calibri" w:hAnsi="Times New Roman"/>
          <w:sz w:val="28"/>
          <w:szCs w:val="22"/>
          <w:lang w:val="ru-RU" w:eastAsia="en-US"/>
        </w:rPr>
        <w:t>. Схема приложенной силы воздействия среды.</w:t>
      </w:r>
    </w:p>
    <w:p w:rsidR="002F489F" w:rsidRPr="002F489F" w:rsidRDefault="007D2BB9" w:rsidP="007D2BB9">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5</w:t>
      </w:r>
      <w:r w:rsidR="002F489F" w:rsidRPr="002F489F">
        <w:rPr>
          <w:rFonts w:ascii="Times New Roman" w:eastAsia="Calibri" w:hAnsi="Times New Roman"/>
          <w:sz w:val="28"/>
          <w:szCs w:val="22"/>
          <w:lang w:val="ru-RU" w:eastAsia="en-US"/>
        </w:rPr>
        <w:t xml:space="preserve"> показана схема приложенной силы воздействия среды</w:t>
      </w:r>
      <w:r>
        <w:rPr>
          <w:rFonts w:ascii="Times New Roman" w:eastAsia="Calibri" w:hAnsi="Times New Roman"/>
          <w:sz w:val="28"/>
          <w:szCs w:val="22"/>
          <w:lang w:val="ru-RU" w:eastAsia="en-US"/>
        </w:rPr>
        <w:t>:</w:t>
      </w: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D61BB0" w:rsidP="009405AD">
            <w:pPr>
              <w:spacing w:line="360" w:lineRule="auto"/>
              <w:jc w:val="center"/>
              <w:rPr>
                <w:rFonts w:ascii="Times New Roman" w:eastAsia="Calibri" w:hAnsi="Times New Roman"/>
                <w:sz w:val="28"/>
                <w:szCs w:val="22"/>
                <w:lang w:val="ru-RU" w:eastAsia="en-US"/>
              </w:rPr>
            </w:pPr>
            <m:oMathPara>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F</m:t>
                    </m:r>
                  </m:e>
                  <m:sub>
                    <m:r>
                      <w:rPr>
                        <w:rFonts w:ascii="Cambria Math" w:eastAsia="Calibri" w:hAnsi="Cambria Math"/>
                        <w:sz w:val="28"/>
                        <w:szCs w:val="22"/>
                        <w:lang w:val="ru-RU" w:eastAsia="en-US"/>
                      </w:rPr>
                      <m:t>p</m:t>
                    </m:r>
                  </m:sub>
                </m:sSub>
                <m:r>
                  <w:rPr>
                    <w:rFonts w:ascii="Cambria Math" w:eastAsia="Calibri" w:hAnsi="Cambria Math"/>
                    <w:sz w:val="28"/>
                    <w:szCs w:val="22"/>
                    <w:lang w:val="ru-RU" w:eastAsia="en-US"/>
                  </w:rPr>
                  <m:t>=F∙</m:t>
                </m:r>
                <m:func>
                  <m:funcPr>
                    <m:ctrlPr>
                      <w:rPr>
                        <w:rFonts w:ascii="Cambria Math" w:eastAsia="Calibri" w:hAnsi="Cambria Math"/>
                        <w:i/>
                        <w:sz w:val="28"/>
                        <w:szCs w:val="22"/>
                        <w:lang w:val="ru-RU" w:eastAsia="en-US"/>
                      </w:rPr>
                    </m:ctrlPr>
                  </m:funcPr>
                  <m:fName>
                    <m:r>
                      <m:rPr>
                        <m:sty m:val="p"/>
                      </m:rPr>
                      <w:rPr>
                        <w:rFonts w:ascii="Cambria Math" w:eastAsia="Calibri" w:hAnsi="Cambria Math"/>
                        <w:sz w:val="28"/>
                        <w:szCs w:val="22"/>
                        <w:lang w:val="ru-RU" w:eastAsia="en-US"/>
                      </w:rPr>
                      <m:t>cos</m:t>
                    </m:r>
                  </m:fName>
                  <m:e>
                    <m:r>
                      <w:rPr>
                        <w:rFonts w:ascii="Cambria Math" w:eastAsia="Calibri" w:hAnsi="Cambria Math"/>
                        <w:sz w:val="28"/>
                        <w:szCs w:val="22"/>
                        <w:lang w:val="ru-RU" w:eastAsia="en-US"/>
                      </w:rPr>
                      <m:t>γ</m:t>
                    </m:r>
                  </m:e>
                </m:func>
                <m:r>
                  <w:rPr>
                    <w:rFonts w:ascii="Cambria Math" w:eastAsia="Calibri" w:hAnsi="Cambria Math"/>
                    <w:sz w:val="28"/>
                    <w:szCs w:val="22"/>
                    <w:lang w:val="ru-RU" w:eastAsia="en-US"/>
                  </w:rPr>
                  <m:t>,</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eastAsia="en-US"/>
              </w:rPr>
            </w:pPr>
            <w:r w:rsidRPr="009405AD">
              <w:rPr>
                <w:rFonts w:ascii="Times New Roman" w:eastAsia="Calibri" w:hAnsi="Times New Roman"/>
                <w:sz w:val="28"/>
                <w:szCs w:val="22"/>
                <w:lang w:eastAsia="en-US"/>
              </w:rPr>
              <w:t>(7)</w:t>
            </w:r>
          </w:p>
        </w:tc>
      </w:tr>
    </w:tbl>
    <w:p w:rsidR="002F489F" w:rsidRPr="002F489F" w:rsidRDefault="002F489F" w:rsidP="002F489F">
      <w:pPr>
        <w:spacing w:line="360"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D61BB0" w:rsidP="002F489F">
      <w:pPr>
        <w:spacing w:line="360" w:lineRule="auto"/>
        <w:ind w:firstLine="708"/>
        <w:jc w:val="both"/>
        <w:rPr>
          <w:rFonts w:ascii="Times New Roman" w:eastAsia="Calibri" w:hAnsi="Times New Roman"/>
          <w:sz w:val="28"/>
          <w:szCs w:val="22"/>
          <w:lang w:val="ru-RU" w:eastAsia="en-US"/>
        </w:rPr>
      </w:pPr>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F</m:t>
            </m:r>
          </m:e>
          <m:sub>
            <m:r>
              <w:rPr>
                <w:rFonts w:ascii="Cambria Math" w:eastAsia="Calibri" w:hAnsi="Cambria Math"/>
                <w:sz w:val="28"/>
                <w:szCs w:val="22"/>
                <w:lang w:val="ru-RU" w:eastAsia="en-US"/>
              </w:rPr>
              <m:t>p</m:t>
            </m:r>
          </m:sub>
        </m:sSub>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 xml:space="preserve">проекция на ось </w:t>
      </w:r>
      <w:r w:rsidR="002F489F" w:rsidRPr="002F489F">
        <w:rPr>
          <w:rFonts w:ascii="Times New Roman" w:hAnsi="Times New Roman"/>
          <w:i/>
          <w:sz w:val="28"/>
          <w:szCs w:val="22"/>
          <w:lang w:eastAsia="en-US"/>
        </w:rPr>
        <w:t>Oy</w:t>
      </w:r>
      <w:r w:rsidR="002F489F" w:rsidRPr="002F489F">
        <w:rPr>
          <w:rFonts w:ascii="Times New Roman" w:hAnsi="Times New Roman"/>
          <w:sz w:val="28"/>
          <w:szCs w:val="22"/>
          <w:lang w:val="ru-RU" w:eastAsia="en-US"/>
        </w:rPr>
        <w:t xml:space="preserve"> силы, действующей на кончик иглы при ее движении.</w:t>
      </w: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В данной постановке задачи по предложенным выражениям (3), (4), (6), (7) будем рассчитывать отклонение итерационно, суммируя его с предыдущими шагами. Тем самым будет сохраняться отклонение на каждом шаге моделирования: </w:t>
      </w:r>
    </w:p>
    <w:tbl>
      <w:tblPr>
        <w:tblW w:w="0" w:type="auto"/>
        <w:tblLook w:val="04A0" w:firstRow="1" w:lastRow="0" w:firstColumn="1" w:lastColumn="0" w:noHBand="0" w:noVBand="1"/>
      </w:tblPr>
      <w:tblGrid>
        <w:gridCol w:w="8543"/>
        <w:gridCol w:w="954"/>
      </w:tblGrid>
      <w:tr w:rsidR="002F489F" w:rsidRPr="009405AD" w:rsidTr="009405AD">
        <w:tc>
          <w:tcPr>
            <w:tcW w:w="8613" w:type="dxa"/>
            <w:shd w:val="clear" w:color="auto" w:fill="auto"/>
          </w:tcPr>
          <w:p w:rsidR="002F489F" w:rsidRPr="00DC1AC8" w:rsidRDefault="00D61BB0" w:rsidP="009405AD">
            <w:pPr>
              <w:spacing w:line="360" w:lineRule="auto"/>
              <w:jc w:val="center"/>
              <w:rPr>
                <w:rFonts w:ascii="Times New Roman" w:eastAsia="Calibri" w:hAnsi="Times New Roman"/>
                <w:sz w:val="28"/>
                <w:szCs w:val="22"/>
                <w:lang w:eastAsia="en-US"/>
              </w:rPr>
            </w:pPr>
            <m:oMathPara>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all</m:t>
                    </m:r>
                    <m:r>
                      <w:rPr>
                        <w:rFonts w:ascii="Cambria Math" w:eastAsia="Calibri" w:hAnsi="Cambria Math"/>
                        <w:sz w:val="28"/>
                        <w:szCs w:val="22"/>
                        <w:lang w:val="ru-RU" w:eastAsia="en-US"/>
                      </w:rPr>
                      <m:t xml:space="preserve"> </m:t>
                    </m:r>
                  </m:sub>
                </m:sSub>
                <m:r>
                  <w:rPr>
                    <w:rFonts w:ascii="Cambria Math" w:eastAsia="Calibri" w:hAnsi="Cambria Math"/>
                    <w:sz w:val="28"/>
                    <w:szCs w:val="22"/>
                    <w:lang w:val="ru-RU" w:eastAsia="en-US"/>
                  </w:rPr>
                  <m:t xml:space="preserve">= </m:t>
                </m:r>
                <m:nary>
                  <m:naryPr>
                    <m:chr m:val="∑"/>
                    <m:limLoc m:val="undOvr"/>
                    <m:ctrlPr>
                      <w:rPr>
                        <w:rFonts w:ascii="Cambria Math" w:eastAsia="Calibri" w:hAnsi="Cambria Math"/>
                        <w:i/>
                        <w:sz w:val="28"/>
                        <w:szCs w:val="22"/>
                        <w:lang w:val="ru-RU" w:eastAsia="en-US"/>
                      </w:rPr>
                    </m:ctrlPr>
                  </m:naryPr>
                  <m:sub>
                    <m:r>
                      <w:rPr>
                        <w:rFonts w:ascii="Cambria Math" w:eastAsia="Calibri" w:hAnsi="Cambria Math"/>
                        <w:sz w:val="28"/>
                        <w:szCs w:val="22"/>
                        <w:lang w:val="ru-RU" w:eastAsia="en-US"/>
                      </w:rPr>
                      <m:t>1</m:t>
                    </m:r>
                  </m:sub>
                  <m:sup>
                    <m:r>
                      <w:rPr>
                        <w:rFonts w:ascii="Cambria Math" w:eastAsia="Calibri" w:hAnsi="Cambria Math"/>
                        <w:sz w:val="28"/>
                        <w:szCs w:val="22"/>
                        <w:lang w:eastAsia="en-US"/>
                      </w:rPr>
                      <m:t>n-1</m:t>
                    </m:r>
                  </m:sup>
                  <m:e>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n</m:t>
                        </m:r>
                        <m:r>
                          <w:rPr>
                            <w:rFonts w:ascii="Cambria Math" w:eastAsia="Calibri" w:hAnsi="Cambria Math"/>
                            <w:sz w:val="28"/>
                            <w:szCs w:val="22"/>
                            <w:lang w:val="ru-RU" w:eastAsia="en-US"/>
                          </w:rPr>
                          <m:t xml:space="preserve"> </m:t>
                        </m:r>
                      </m:sub>
                    </m:sSub>
                  </m:e>
                </m:nary>
                <m:r>
                  <w:rPr>
                    <w:rFonts w:ascii="Cambria Math" w:eastAsia="Calibri" w:hAnsi="Cambria Math"/>
                    <w:sz w:val="28"/>
                    <w:szCs w:val="22"/>
                    <w:lang w:val="ru-RU" w:eastAsia="en-US"/>
                  </w:rPr>
                  <m:t xml:space="preserve"> ,</m:t>
                </m:r>
              </m:oMath>
            </m:oMathPara>
          </w:p>
        </w:tc>
        <w:tc>
          <w:tcPr>
            <w:tcW w:w="958"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(8)</w:t>
            </w:r>
          </w:p>
        </w:tc>
      </w:tr>
    </w:tbl>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где:</w:t>
      </w:r>
    </w:p>
    <w:p w:rsidR="002F489F" w:rsidRPr="002F489F" w:rsidRDefault="00DC1AC8" w:rsidP="002F489F">
      <w:pPr>
        <w:spacing w:line="360" w:lineRule="auto"/>
        <w:ind w:firstLine="851"/>
        <w:jc w:val="both"/>
        <w:rPr>
          <w:rFonts w:ascii="Times New Roman" w:eastAsia="Calibri" w:hAnsi="Times New Roman"/>
          <w:sz w:val="28"/>
          <w:szCs w:val="22"/>
          <w:lang w:val="ru-RU" w:eastAsia="en-US"/>
        </w:rPr>
      </w:pPr>
      <m:oMath>
        <m:r>
          <w:rPr>
            <w:rFonts w:ascii="Cambria Math" w:eastAsia="Calibri" w:hAnsi="Cambria Math"/>
            <w:sz w:val="28"/>
            <w:szCs w:val="22"/>
            <w:lang w:eastAsia="en-US"/>
          </w:rPr>
          <m:t>n</m:t>
        </m:r>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текущая итерация моделирования;</w:t>
      </w:r>
    </w:p>
    <w:p w:rsidR="002F489F" w:rsidRPr="002F489F" w:rsidRDefault="00D61BB0" w:rsidP="002F489F">
      <w:pPr>
        <w:spacing w:line="360" w:lineRule="auto"/>
        <w:ind w:firstLine="851"/>
        <w:jc w:val="both"/>
        <w:rPr>
          <w:rFonts w:ascii="Times New Roman" w:hAnsi="Times New Roman"/>
          <w:sz w:val="28"/>
          <w:szCs w:val="22"/>
          <w:lang w:val="ru-RU" w:eastAsia="en-US"/>
        </w:rPr>
      </w:pPr>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all</m:t>
            </m:r>
            <m:r>
              <w:rPr>
                <w:rFonts w:ascii="Cambria Math" w:eastAsia="Calibri" w:hAnsi="Cambria Math"/>
                <w:sz w:val="28"/>
                <w:szCs w:val="22"/>
                <w:lang w:val="ru-RU" w:eastAsia="en-US"/>
              </w:rPr>
              <m:t xml:space="preserve"> </m:t>
            </m:r>
          </m:sub>
        </m:sSub>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суммарное отклонение иглы при ее движении в тканях человека;</w:t>
      </w:r>
    </w:p>
    <w:p w:rsidR="002F489F" w:rsidRPr="002F489F" w:rsidRDefault="00D61BB0" w:rsidP="002F489F">
      <w:pPr>
        <w:spacing w:line="360" w:lineRule="auto"/>
        <w:ind w:firstLine="851"/>
        <w:jc w:val="both"/>
        <w:rPr>
          <w:rFonts w:ascii="Times New Roman" w:hAnsi="Times New Roman"/>
          <w:sz w:val="28"/>
          <w:szCs w:val="22"/>
          <w:lang w:val="ru-RU" w:eastAsia="en-US"/>
        </w:rPr>
      </w:pPr>
      <m:oMath>
        <m:sSub>
          <m:sSubPr>
            <m:ctrlPr>
              <w:rPr>
                <w:rFonts w:ascii="Cambria Math" w:eastAsia="Calibri" w:hAnsi="Cambria Math"/>
                <w:i/>
                <w:sz w:val="28"/>
                <w:szCs w:val="22"/>
                <w:lang w:val="ru-RU" w:eastAsia="en-US"/>
              </w:rPr>
            </m:ctrlPr>
          </m:sSubPr>
          <m:e>
            <m:r>
              <w:rPr>
                <w:rFonts w:ascii="Cambria Math" w:eastAsia="Calibri" w:hAnsi="Cambria Math"/>
                <w:sz w:val="28"/>
                <w:szCs w:val="22"/>
                <w:lang w:eastAsia="en-US"/>
              </w:rPr>
              <m:t>y</m:t>
            </m:r>
          </m:e>
          <m:sub>
            <m:r>
              <w:rPr>
                <w:rFonts w:ascii="Cambria Math" w:eastAsia="Calibri" w:hAnsi="Cambria Math"/>
                <w:sz w:val="28"/>
                <w:szCs w:val="22"/>
                <w:lang w:eastAsia="en-US"/>
              </w:rPr>
              <m:t>n</m:t>
            </m:r>
          </m:sub>
        </m:sSub>
        <m:r>
          <w:rPr>
            <w:rFonts w:ascii="Cambria Math" w:eastAsia="Calibri" w:hAnsi="Cambria Math"/>
            <w:sz w:val="28"/>
            <w:szCs w:val="22"/>
            <w:lang w:val="ru-RU" w:eastAsia="en-US"/>
          </w:rPr>
          <m:t xml:space="preserve">- </m:t>
        </m:r>
      </m:oMath>
      <w:r w:rsidR="002F489F" w:rsidRPr="002F489F">
        <w:rPr>
          <w:rFonts w:ascii="Times New Roman" w:hAnsi="Times New Roman"/>
          <w:sz w:val="28"/>
          <w:szCs w:val="22"/>
          <w:lang w:val="ru-RU" w:eastAsia="en-US"/>
        </w:rPr>
        <w:t>отклонение иглы на текущем шаге времени.</w:t>
      </w: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40" w:name="_Toc517886956"/>
      <w:bookmarkStart w:id="41" w:name="OLE_LINK21"/>
      <w:bookmarkStart w:id="42" w:name="OLE_LINK22"/>
      <w:r w:rsidRPr="002F489F">
        <w:rPr>
          <w:rFonts w:ascii="Times New Roman" w:hAnsi="Times New Roman"/>
          <w:color w:val="000000"/>
          <w:sz w:val="28"/>
          <w:szCs w:val="32"/>
          <w:lang w:val="ru-RU" w:eastAsia="en-US"/>
        </w:rPr>
        <w:lastRenderedPageBreak/>
        <w:t>Моделирование.</w:t>
      </w:r>
      <w:bookmarkEnd w:id="40"/>
    </w:p>
    <w:p w:rsidR="002F489F" w:rsidRPr="002F489F" w:rsidRDefault="002F489F" w:rsidP="002F489F">
      <w:pPr>
        <w:keepNext/>
        <w:keepLines/>
        <w:spacing w:before="40" w:line="360" w:lineRule="auto"/>
        <w:ind w:firstLine="709"/>
        <w:jc w:val="both"/>
        <w:outlineLvl w:val="1"/>
        <w:rPr>
          <w:rFonts w:ascii="Times New Roman" w:hAnsi="Times New Roman"/>
          <w:sz w:val="28"/>
          <w:szCs w:val="26"/>
          <w:lang w:val="ru-RU" w:eastAsia="en-US"/>
        </w:rPr>
      </w:pPr>
      <w:bookmarkStart w:id="43" w:name="_Toc517886957"/>
      <w:bookmarkStart w:id="44" w:name="OLE_LINK19"/>
      <w:bookmarkStart w:id="45" w:name="OLE_LINK20"/>
      <w:bookmarkEnd w:id="41"/>
      <w:bookmarkEnd w:id="42"/>
      <w:r w:rsidRPr="002F489F">
        <w:rPr>
          <w:rFonts w:ascii="Times New Roman" w:hAnsi="Times New Roman"/>
          <w:sz w:val="28"/>
          <w:szCs w:val="26"/>
          <w:lang w:val="ru-RU" w:eastAsia="en-US"/>
        </w:rPr>
        <w:t>3.1</w:t>
      </w:r>
      <w:r w:rsidRPr="002F489F">
        <w:rPr>
          <w:rFonts w:ascii="Times New Roman" w:hAnsi="Times New Roman"/>
          <w:sz w:val="28"/>
          <w:szCs w:val="26"/>
          <w:lang w:val="ru-RU" w:eastAsia="en-US"/>
        </w:rPr>
        <w:tab/>
        <w:t>Моделирование ненагруженного состояния.</w:t>
      </w:r>
      <w:bookmarkEnd w:id="43"/>
    </w:p>
    <w:bookmarkEnd w:id="44"/>
    <w:bookmarkEnd w:id="45"/>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решения задачи сначала необходимо провести исследование и оценить величину отклонения иглы от горизонтального положения в состоянии покоя под действием силы тяжести. </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данной ситуации будем рассматривать иглу как консольную балку с жесткой заделкой с левой стороны, на которую действует</w:t>
      </w:r>
      <w:r w:rsidR="007D2BB9">
        <w:rPr>
          <w:rFonts w:ascii="Times New Roman" w:eastAsia="Calibri" w:hAnsi="Times New Roman"/>
          <w:sz w:val="28"/>
          <w:szCs w:val="22"/>
          <w:lang w:val="ru-RU" w:eastAsia="en-US"/>
        </w:rPr>
        <w:t xml:space="preserve"> распределенная нагрузка (рис. 6</w:t>
      </w:r>
      <w:r w:rsidRPr="002F489F">
        <w:rPr>
          <w:rFonts w:ascii="Times New Roman" w:eastAsia="Calibri" w:hAnsi="Times New Roman"/>
          <w:sz w:val="28"/>
          <w:szCs w:val="22"/>
          <w:lang w:val="ru-RU" w:eastAsia="en-US"/>
        </w:rPr>
        <w:t>).</w:t>
      </w:r>
    </w:p>
    <w:p w:rsidR="002F489F" w:rsidRPr="002F489F" w:rsidRDefault="0085039C" w:rsidP="002F489F">
      <w:pPr>
        <w:spacing w:line="360" w:lineRule="auto"/>
        <w:ind w:firstLine="709"/>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pict>
          <v:shape id="_x0000_i1028" type="#_x0000_t75" style="width:293.25pt;height:131.25pt">
            <v:imagedata r:id="rId13" o:title=""/>
          </v:shape>
        </w:pict>
      </w:r>
    </w:p>
    <w:p w:rsidR="002F489F" w:rsidRPr="002F489F" w:rsidRDefault="00776396" w:rsidP="002F489F">
      <w:pPr>
        <w:spacing w:line="360" w:lineRule="auto"/>
        <w:ind w:firstLine="709"/>
        <w:jc w:val="center"/>
        <w:rPr>
          <w:rFonts w:ascii="Times New Roman" w:eastAsia="Calibri" w:hAnsi="Times New Roman"/>
          <w:sz w:val="28"/>
          <w:szCs w:val="22"/>
          <w:lang w:val="ru-RU" w:eastAsia="en-US"/>
        </w:rPr>
      </w:pPr>
      <w:bookmarkStart w:id="46" w:name="OLE_LINK47"/>
      <w:bookmarkStart w:id="47" w:name="OLE_LINK48"/>
      <w:bookmarkStart w:id="48" w:name="OLE_LINK49"/>
      <w:r>
        <w:rPr>
          <w:rFonts w:ascii="Times New Roman" w:eastAsia="Calibri" w:hAnsi="Times New Roman"/>
          <w:sz w:val="28"/>
          <w:szCs w:val="22"/>
          <w:lang w:val="ru-RU" w:eastAsia="en-US"/>
        </w:rPr>
        <w:t>Рис. 6</w:t>
      </w:r>
      <w:r w:rsidR="002F489F" w:rsidRPr="002F489F">
        <w:rPr>
          <w:rFonts w:ascii="Times New Roman" w:eastAsia="Calibri" w:hAnsi="Times New Roman"/>
          <w:sz w:val="28"/>
          <w:szCs w:val="22"/>
          <w:lang w:val="ru-RU" w:eastAsia="en-US"/>
        </w:rPr>
        <w:t>. Консольная балка с жесткой заделкой.</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bookmarkEnd w:id="46"/>
    <w:bookmarkEnd w:id="47"/>
    <w:bookmarkEnd w:id="48"/>
    <w:p w:rsidR="002F489F" w:rsidRPr="002F489F" w:rsidRDefault="007D2BB9" w:rsidP="002F489F">
      <w:pPr>
        <w:spacing w:line="360" w:lineRule="auto"/>
        <w:ind w:firstLine="709"/>
        <w:jc w:val="both"/>
        <w:rPr>
          <w:rFonts w:ascii="Times New Roman" w:hAnsi="Times New Roman"/>
          <w:sz w:val="28"/>
          <w:szCs w:val="22"/>
          <w:lang w:val="ru-RU" w:eastAsia="en-US"/>
        </w:rPr>
      </w:pPr>
      <w:r>
        <w:rPr>
          <w:rFonts w:ascii="Times New Roman" w:hAnsi="Times New Roman"/>
          <w:sz w:val="28"/>
          <w:szCs w:val="22"/>
          <w:lang w:val="ru-RU" w:eastAsia="en-US"/>
        </w:rPr>
        <w:t>На рисунке 6</w:t>
      </w:r>
      <w:r w:rsidR="002F489F" w:rsidRPr="002F489F">
        <w:rPr>
          <w:rFonts w:ascii="Times New Roman" w:hAnsi="Times New Roman"/>
          <w:sz w:val="28"/>
          <w:szCs w:val="22"/>
          <w:lang w:val="ru-RU" w:eastAsia="en-US"/>
        </w:rPr>
        <w:t xml:space="preserve">: </w:t>
      </w:r>
      <m:oMath>
        <m:r>
          <w:rPr>
            <w:rFonts w:ascii="Cambria Math" w:eastAsia="Calibri" w:hAnsi="Cambria Math"/>
            <w:sz w:val="28"/>
            <w:szCs w:val="22"/>
            <w:lang w:eastAsia="en-US"/>
          </w:rPr>
          <m:t>q</m:t>
        </m:r>
        <m:r>
          <w:rPr>
            <w:rFonts w:ascii="Cambria Math" w:eastAsia="Calibri" w:hAnsi="Cambria Math"/>
            <w:sz w:val="28"/>
            <w:szCs w:val="22"/>
            <w:lang w:val="ru-RU" w:eastAsia="en-US"/>
          </w:rPr>
          <m:t xml:space="preserve"> –  </m:t>
        </m:r>
      </m:oMath>
      <w:r w:rsidR="002F489F" w:rsidRPr="002F489F">
        <w:rPr>
          <w:rFonts w:ascii="Times New Roman" w:hAnsi="Times New Roman"/>
          <w:sz w:val="28"/>
          <w:szCs w:val="22"/>
          <w:lang w:val="ru-RU" w:eastAsia="en-US"/>
        </w:rPr>
        <w:t>распределенная нагрузка от силы тяжести</w:t>
      </w:r>
    </w:p>
    <w:p w:rsidR="002F489F" w:rsidRPr="002F489F" w:rsidRDefault="002F489F" w:rsidP="002F489F">
      <w:pPr>
        <w:spacing w:line="360" w:lineRule="auto"/>
        <w:ind w:firstLine="709"/>
        <w:jc w:val="both"/>
        <w:rPr>
          <w:rFonts w:ascii="Times New Roman" w:hAnsi="Times New Roman"/>
          <w:sz w:val="28"/>
          <w:szCs w:val="22"/>
          <w:lang w:val="ru-RU" w:eastAsia="en-US"/>
        </w:rPr>
      </w:pPr>
    </w:p>
    <w:tbl>
      <w:tblPr>
        <w:tblW w:w="0" w:type="auto"/>
        <w:tblLook w:val="04A0" w:firstRow="1" w:lastRow="0" w:firstColumn="1" w:lastColumn="0" w:noHBand="0" w:noVBand="1"/>
      </w:tblPr>
      <w:tblGrid>
        <w:gridCol w:w="8403"/>
        <w:gridCol w:w="1094"/>
      </w:tblGrid>
      <w:tr w:rsidR="002F489F" w:rsidRPr="009405AD" w:rsidTr="009405AD">
        <w:tc>
          <w:tcPr>
            <w:tcW w:w="8472" w:type="dxa"/>
            <w:shd w:val="clear" w:color="auto" w:fill="auto"/>
          </w:tcPr>
          <w:p w:rsidR="002F489F" w:rsidRPr="00DC1AC8" w:rsidRDefault="00DC1AC8" w:rsidP="009405AD">
            <w:pPr>
              <w:spacing w:line="360" w:lineRule="auto"/>
              <w:ind w:firstLine="709"/>
              <w:jc w:val="center"/>
              <w:rPr>
                <w:rFonts w:ascii="Times New Roman" w:eastAsia="Calibri" w:hAnsi="Times New Roman"/>
                <w:sz w:val="28"/>
                <w:szCs w:val="22"/>
                <w:lang w:val="ru-RU" w:eastAsia="en-US"/>
              </w:rPr>
            </w:pPr>
            <m:oMathPara>
              <m:oMath>
                <m:r>
                  <w:rPr>
                    <w:rFonts w:ascii="Cambria Math" w:eastAsia="Calibri" w:hAnsi="Cambria Math"/>
                    <w:sz w:val="28"/>
                    <w:szCs w:val="22"/>
                    <w:lang w:eastAsia="en-US"/>
                  </w:rPr>
                  <m:t>q=</m:t>
                </m:r>
                <m:f>
                  <m:fPr>
                    <m:ctrlPr>
                      <w:rPr>
                        <w:rFonts w:ascii="Cambria Math" w:eastAsia="Calibri" w:hAnsi="Cambria Math"/>
                        <w:i/>
                        <w:sz w:val="28"/>
                        <w:szCs w:val="22"/>
                        <w:lang w:eastAsia="en-US"/>
                      </w:rPr>
                    </m:ctrlPr>
                  </m:fPr>
                  <m:num>
                    <m:r>
                      <w:rPr>
                        <w:rFonts w:ascii="Cambria Math" w:eastAsia="Calibri" w:hAnsi="Cambria Math"/>
                        <w:sz w:val="28"/>
                        <w:szCs w:val="22"/>
                        <w:lang w:eastAsia="en-US"/>
                      </w:rPr>
                      <m:t>mg</m:t>
                    </m:r>
                  </m:num>
                  <m:den>
                    <m:r>
                      <w:rPr>
                        <w:rFonts w:ascii="Cambria Math" w:eastAsia="Calibri" w:hAnsi="Cambria Math"/>
                        <w:sz w:val="28"/>
                        <w:szCs w:val="22"/>
                        <w:lang w:eastAsia="en-US"/>
                      </w:rPr>
                      <m:t>l</m:t>
                    </m:r>
                  </m:den>
                </m:f>
                <m:r>
                  <w:rPr>
                    <w:rFonts w:ascii="Cambria Math" w:eastAsia="Calibri" w:hAnsi="Cambria Math"/>
                    <w:sz w:val="28"/>
                    <w:szCs w:val="22"/>
                    <w:lang w:eastAsia="en-US"/>
                  </w:rPr>
                  <m:t xml:space="preserve"> .</m:t>
                </m:r>
              </m:oMath>
            </m:oMathPara>
          </w:p>
        </w:tc>
        <w:tc>
          <w:tcPr>
            <w:tcW w:w="1099" w:type="dxa"/>
            <w:shd w:val="clear" w:color="auto" w:fill="auto"/>
          </w:tcPr>
          <w:p w:rsidR="002F489F" w:rsidRPr="009405AD" w:rsidRDefault="002F489F" w:rsidP="009405AD">
            <w:pPr>
              <w:spacing w:line="360" w:lineRule="auto"/>
              <w:jc w:val="center"/>
              <w:rPr>
                <w:rFonts w:ascii="Times New Roman" w:eastAsia="Calibri" w:hAnsi="Times New Roman"/>
                <w:sz w:val="28"/>
                <w:szCs w:val="22"/>
                <w:lang w:eastAsia="en-US"/>
              </w:rPr>
            </w:pPr>
            <w:r w:rsidRPr="009405AD">
              <w:rPr>
                <w:rFonts w:ascii="Times New Roman" w:eastAsia="Calibri" w:hAnsi="Times New Roman"/>
                <w:sz w:val="28"/>
                <w:szCs w:val="22"/>
                <w:lang w:eastAsia="en-US"/>
              </w:rPr>
              <w:t>(9)</w:t>
            </w:r>
          </w:p>
        </w:tc>
      </w:tr>
    </w:tbl>
    <w:p w:rsidR="002F489F" w:rsidRPr="002F489F" w:rsidRDefault="002F489F" w:rsidP="002F489F">
      <w:pPr>
        <w:spacing w:line="360" w:lineRule="auto"/>
        <w:ind w:firstLine="709"/>
        <w:jc w:val="both"/>
        <w:rPr>
          <w:rFonts w:ascii="Times New Roman" w:hAnsi="Times New Roman"/>
          <w:sz w:val="28"/>
          <w:szCs w:val="22"/>
          <w:lang w:val="ru-RU" w:eastAsia="en-US"/>
        </w:rPr>
      </w:pPr>
    </w:p>
    <w:p w:rsidR="002F489F" w:rsidRPr="002F489F" w:rsidRDefault="002F489F" w:rsidP="002F489F">
      <w:pPr>
        <w:spacing w:line="360" w:lineRule="auto"/>
        <w:ind w:firstLine="709"/>
        <w:jc w:val="both"/>
        <w:rPr>
          <w:rFonts w:ascii="Times New Roman" w:hAnsi="Times New Roman"/>
          <w:sz w:val="28"/>
          <w:szCs w:val="22"/>
          <w:lang w:val="ru-RU" w:eastAsia="en-US"/>
        </w:rPr>
      </w:pPr>
      <w:proofErr w:type="gramStart"/>
      <w:r w:rsidRPr="002F489F">
        <w:rPr>
          <w:rFonts w:ascii="Times New Roman" w:hAnsi="Times New Roman"/>
          <w:sz w:val="28"/>
          <w:szCs w:val="22"/>
          <w:lang w:val="ru-RU" w:eastAsia="en-US"/>
        </w:rPr>
        <w:t xml:space="preserve">Смещение </w:t>
      </w:r>
      <m:oMath>
        <m:r>
          <w:rPr>
            <w:rFonts w:ascii="Cambria Math" w:hAnsi="Cambria Math"/>
            <w:sz w:val="28"/>
            <w:szCs w:val="22"/>
            <w:lang w:val="ru-RU" w:eastAsia="en-US"/>
          </w:rPr>
          <m:t>y</m:t>
        </m:r>
      </m:oMath>
      <w:r w:rsidRPr="002F489F">
        <w:rPr>
          <w:rFonts w:ascii="Times New Roman" w:hAnsi="Times New Roman"/>
          <w:sz w:val="28"/>
          <w:szCs w:val="22"/>
          <w:lang w:val="ru-RU" w:eastAsia="en-US"/>
        </w:rPr>
        <w:t xml:space="preserve"> и</w:t>
      </w:r>
      <w:proofErr w:type="gramEnd"/>
      <w:r w:rsidRPr="002F489F">
        <w:rPr>
          <w:rFonts w:ascii="Times New Roman" w:hAnsi="Times New Roman"/>
          <w:sz w:val="28"/>
          <w:szCs w:val="22"/>
          <w:lang w:val="ru-RU" w:eastAsia="en-US"/>
        </w:rPr>
        <w:t xml:space="preserve"> отклонение </w:t>
      </w:r>
      <m:oMath>
        <m:r>
          <w:rPr>
            <w:rFonts w:ascii="Cambria Math" w:eastAsia="Calibri" w:hAnsi="Cambria Math"/>
            <w:sz w:val="28"/>
            <w:szCs w:val="22"/>
            <w:lang w:val="ru-RU" w:eastAsia="en-US"/>
          </w:rPr>
          <m:t>θ</m:t>
        </m:r>
      </m:oMath>
      <w:r w:rsidRPr="002F489F">
        <w:rPr>
          <w:rFonts w:ascii="Times New Roman" w:hAnsi="Times New Roman"/>
          <w:sz w:val="28"/>
          <w:szCs w:val="22"/>
          <w:lang w:val="ru-RU" w:eastAsia="en-US"/>
        </w:rPr>
        <w:t xml:space="preserve"> находятся по выражениям [7]:</w:t>
      </w:r>
    </w:p>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tbl>
      <w:tblPr>
        <w:tblW w:w="0" w:type="auto"/>
        <w:tblLook w:val="04A0" w:firstRow="1" w:lastRow="0" w:firstColumn="1" w:lastColumn="0" w:noHBand="0" w:noVBand="1"/>
      </w:tblPr>
      <w:tblGrid>
        <w:gridCol w:w="8682"/>
        <w:gridCol w:w="815"/>
      </w:tblGrid>
      <w:tr w:rsidR="002F489F" w:rsidRPr="009405AD" w:rsidTr="009405AD">
        <w:tc>
          <w:tcPr>
            <w:tcW w:w="8755"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hAnsi="Cambria Math"/>
                    <w:sz w:val="28"/>
                    <w:szCs w:val="22"/>
                    <w:lang w:val="ru-RU" w:eastAsia="en-US"/>
                  </w:rPr>
                  <m:t xml:space="preserve">y= </m:t>
                </m:r>
                <m:f>
                  <m:fPr>
                    <m:ctrlPr>
                      <w:rPr>
                        <w:rFonts w:ascii="Cambria Math" w:hAnsi="Cambria Math"/>
                        <w:i/>
                        <w:sz w:val="28"/>
                        <w:szCs w:val="22"/>
                        <w:lang w:val="ru-RU" w:eastAsia="en-US"/>
                      </w:rPr>
                    </m:ctrlPr>
                  </m:fPr>
                  <m:num>
                    <m:r>
                      <w:rPr>
                        <w:rFonts w:ascii="Cambria Math" w:hAnsi="Cambria Math"/>
                        <w:sz w:val="28"/>
                        <w:szCs w:val="22"/>
                        <w:lang w:eastAsia="en-US"/>
                      </w:rPr>
                      <m:t>q</m:t>
                    </m:r>
                    <m:sSup>
                      <m:sSupPr>
                        <m:ctrlPr>
                          <w:rPr>
                            <w:rFonts w:ascii="Cambria Math" w:hAnsi="Cambria Math"/>
                            <w:i/>
                            <w:sz w:val="28"/>
                            <w:szCs w:val="22"/>
                            <w:lang w:val="ru-RU" w:eastAsia="en-US"/>
                          </w:rPr>
                        </m:ctrlPr>
                      </m:sSupPr>
                      <m:e>
                        <m:r>
                          <w:rPr>
                            <w:rFonts w:ascii="Cambria Math" w:hAnsi="Cambria Math"/>
                            <w:sz w:val="28"/>
                            <w:szCs w:val="22"/>
                            <w:lang w:val="ru-RU" w:eastAsia="en-US"/>
                          </w:rPr>
                          <m:t>l</m:t>
                        </m:r>
                      </m:e>
                      <m:sup>
                        <m:r>
                          <w:rPr>
                            <w:rFonts w:ascii="Cambria Math" w:hAnsi="Cambria Math"/>
                            <w:sz w:val="28"/>
                            <w:szCs w:val="22"/>
                            <w:lang w:val="ru-RU" w:eastAsia="en-US"/>
                          </w:rPr>
                          <m:t>4</m:t>
                        </m:r>
                      </m:sup>
                    </m:sSup>
                  </m:num>
                  <m:den>
                    <m:r>
                      <w:rPr>
                        <w:rFonts w:ascii="Cambria Math" w:hAnsi="Cambria Math"/>
                        <w:sz w:val="28"/>
                        <w:szCs w:val="22"/>
                        <w:lang w:val="ru-RU" w:eastAsia="en-US"/>
                      </w:rPr>
                      <m:t>8E</m:t>
                    </m:r>
                    <m:sSub>
                      <m:sSubPr>
                        <m:ctrlPr>
                          <w:rPr>
                            <w:rFonts w:ascii="Cambria Math" w:hAnsi="Cambria Math"/>
                            <w:i/>
                            <w:sz w:val="28"/>
                            <w:szCs w:val="22"/>
                            <w:lang w:val="ru-RU" w:eastAsia="en-US"/>
                          </w:rPr>
                        </m:ctrlPr>
                      </m:sSubPr>
                      <m:e>
                        <m:r>
                          <w:rPr>
                            <w:rFonts w:ascii="Cambria Math" w:hAnsi="Cambria Math"/>
                            <w:sz w:val="28"/>
                            <w:szCs w:val="22"/>
                            <w:lang w:val="ru-RU" w:eastAsia="en-US"/>
                          </w:rPr>
                          <m:t>J</m:t>
                        </m:r>
                      </m:e>
                      <m:sub>
                        <m:r>
                          <w:rPr>
                            <w:rFonts w:ascii="Cambria Math" w:hAnsi="Cambria Math"/>
                            <w:sz w:val="28"/>
                            <w:szCs w:val="22"/>
                            <w:lang w:val="ru-RU" w:eastAsia="en-US"/>
                          </w:rPr>
                          <m:t>x</m:t>
                        </m:r>
                      </m:sub>
                    </m:sSub>
                  </m:den>
                </m:f>
                <m:r>
                  <w:rPr>
                    <w:rFonts w:ascii="Cambria Math" w:hAnsi="Cambria Math"/>
                    <w:sz w:val="28"/>
                    <w:szCs w:val="22"/>
                    <w:lang w:val="ru-RU" w:eastAsia="en-US"/>
                  </w:rPr>
                  <m:t xml:space="preserve"> ,</m:t>
                </m:r>
              </m:oMath>
            </m:oMathPara>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(10)</w:t>
            </w:r>
          </w:p>
        </w:tc>
      </w:tr>
      <w:tr w:rsidR="002F489F" w:rsidRPr="009405AD" w:rsidTr="009405AD">
        <w:tc>
          <w:tcPr>
            <w:tcW w:w="8755" w:type="dxa"/>
            <w:shd w:val="clear" w:color="auto" w:fill="auto"/>
          </w:tcPr>
          <w:p w:rsidR="002F489F" w:rsidRPr="00DC1AC8" w:rsidRDefault="00DC1AC8" w:rsidP="009405AD">
            <w:pPr>
              <w:spacing w:line="360" w:lineRule="auto"/>
              <w:jc w:val="center"/>
              <w:rPr>
                <w:rFonts w:ascii="Times New Roman" w:eastAsia="Calibri" w:hAnsi="Times New Roman"/>
                <w:sz w:val="28"/>
                <w:szCs w:val="22"/>
                <w:lang w:val="ru-RU" w:eastAsia="en-US"/>
              </w:rPr>
            </w:pPr>
            <m:oMathPara>
              <m:oMath>
                <m:r>
                  <w:rPr>
                    <w:rFonts w:ascii="Cambria Math" w:eastAsia="Calibri" w:hAnsi="Cambria Math"/>
                    <w:sz w:val="28"/>
                    <w:szCs w:val="22"/>
                    <w:lang w:val="ru-RU" w:eastAsia="en-US"/>
                  </w:rPr>
                  <m:t>θ=</m:t>
                </m:r>
                <m:f>
                  <m:fPr>
                    <m:ctrlPr>
                      <w:rPr>
                        <w:rFonts w:ascii="Cambria Math" w:eastAsia="Calibri" w:hAnsi="Cambria Math"/>
                        <w:i/>
                        <w:sz w:val="28"/>
                        <w:szCs w:val="22"/>
                        <w:lang w:val="ru-RU" w:eastAsia="en-US"/>
                      </w:rPr>
                    </m:ctrlPr>
                  </m:fPr>
                  <m:num>
                    <m:r>
                      <w:rPr>
                        <w:rFonts w:ascii="Cambria Math" w:eastAsia="Calibri" w:hAnsi="Cambria Math"/>
                        <w:sz w:val="28"/>
                        <w:szCs w:val="22"/>
                        <w:lang w:val="ru-RU" w:eastAsia="en-US"/>
                      </w:rPr>
                      <m:t>q</m:t>
                    </m:r>
                    <m:sSup>
                      <m:sSupPr>
                        <m:ctrlPr>
                          <w:rPr>
                            <w:rFonts w:ascii="Cambria Math" w:eastAsia="Calibri" w:hAnsi="Cambria Math"/>
                            <w:i/>
                            <w:sz w:val="28"/>
                            <w:szCs w:val="22"/>
                            <w:lang w:val="ru-RU" w:eastAsia="en-US"/>
                          </w:rPr>
                        </m:ctrlPr>
                      </m:sSupPr>
                      <m:e>
                        <m:r>
                          <w:rPr>
                            <w:rFonts w:ascii="Cambria Math" w:eastAsia="Calibri" w:hAnsi="Cambria Math"/>
                            <w:sz w:val="28"/>
                            <w:szCs w:val="22"/>
                            <w:lang w:val="ru-RU" w:eastAsia="en-US"/>
                          </w:rPr>
                          <m:t>l</m:t>
                        </m:r>
                      </m:e>
                      <m:sup>
                        <m:r>
                          <w:rPr>
                            <w:rFonts w:ascii="Cambria Math" w:eastAsia="Calibri" w:hAnsi="Cambria Math"/>
                            <w:sz w:val="28"/>
                            <w:szCs w:val="22"/>
                            <w:lang w:val="ru-RU" w:eastAsia="en-US"/>
                          </w:rPr>
                          <m:t>3</m:t>
                        </m:r>
                      </m:sup>
                    </m:sSup>
                  </m:num>
                  <m:den>
                    <m:r>
                      <w:rPr>
                        <w:rFonts w:ascii="Cambria Math" w:eastAsia="Calibri" w:hAnsi="Cambria Math"/>
                        <w:sz w:val="28"/>
                        <w:szCs w:val="22"/>
                        <w:lang w:val="ru-RU" w:eastAsia="en-US"/>
                      </w:rPr>
                      <m:t>6E</m:t>
                    </m:r>
                    <m:sSub>
                      <m:sSubPr>
                        <m:ctrlPr>
                          <w:rPr>
                            <w:rFonts w:ascii="Cambria Math" w:eastAsia="Calibri" w:hAnsi="Cambria Math"/>
                            <w:i/>
                            <w:sz w:val="28"/>
                            <w:szCs w:val="22"/>
                            <w:lang w:val="ru-RU" w:eastAsia="en-US"/>
                          </w:rPr>
                        </m:ctrlPr>
                      </m:sSubPr>
                      <m:e>
                        <m:r>
                          <w:rPr>
                            <w:rFonts w:ascii="Cambria Math" w:eastAsia="Calibri" w:hAnsi="Cambria Math"/>
                            <w:sz w:val="28"/>
                            <w:szCs w:val="22"/>
                            <w:lang w:val="ru-RU" w:eastAsia="en-US"/>
                          </w:rPr>
                          <m:t>J</m:t>
                        </m:r>
                      </m:e>
                      <m:sub>
                        <m:r>
                          <w:rPr>
                            <w:rFonts w:ascii="Cambria Math" w:eastAsia="Calibri" w:hAnsi="Cambria Math"/>
                            <w:sz w:val="28"/>
                            <w:szCs w:val="22"/>
                            <w:lang w:val="ru-RU" w:eastAsia="en-US"/>
                          </w:rPr>
                          <m:t>x</m:t>
                        </m:r>
                      </m:sub>
                    </m:sSub>
                  </m:den>
                </m:f>
                <m:r>
                  <w:rPr>
                    <w:rFonts w:ascii="Cambria Math" w:eastAsia="Calibri" w:hAnsi="Cambria Math"/>
                    <w:sz w:val="28"/>
                    <w:szCs w:val="22"/>
                    <w:lang w:val="ru-RU" w:eastAsia="en-US"/>
                  </w:rPr>
                  <m:t xml:space="preserve"> .</m:t>
                </m:r>
              </m:oMath>
            </m:oMathPara>
          </w:p>
        </w:tc>
        <w:tc>
          <w:tcPr>
            <w:tcW w:w="816" w:type="dxa"/>
            <w:shd w:val="clear" w:color="auto" w:fill="auto"/>
          </w:tcPr>
          <w:p w:rsidR="002F489F" w:rsidRPr="009405AD" w:rsidRDefault="002F489F" w:rsidP="009405AD">
            <w:pPr>
              <w:spacing w:line="360" w:lineRule="auto"/>
              <w:jc w:val="both"/>
              <w:rPr>
                <w:rFonts w:ascii="Times New Roman" w:eastAsia="Calibri" w:hAnsi="Times New Roman"/>
                <w:sz w:val="28"/>
                <w:szCs w:val="22"/>
                <w:lang w:val="ru-RU" w:eastAsia="en-US"/>
              </w:rPr>
            </w:pPr>
            <w:r w:rsidRPr="009405AD">
              <w:rPr>
                <w:rFonts w:ascii="Times New Roman" w:eastAsia="Calibri" w:hAnsi="Times New Roman"/>
                <w:sz w:val="28"/>
                <w:szCs w:val="22"/>
                <w:lang w:val="ru-RU" w:eastAsia="en-US"/>
              </w:rPr>
              <w:t>(11)</w:t>
            </w:r>
          </w:p>
        </w:tc>
      </w:tr>
    </w:tbl>
    <w:p w:rsidR="002F489F" w:rsidRPr="002F489F" w:rsidRDefault="002F489F" w:rsidP="002F489F">
      <w:pPr>
        <w:spacing w:line="360" w:lineRule="auto"/>
        <w:ind w:firstLine="708"/>
        <w:jc w:val="both"/>
        <w:rPr>
          <w:rFonts w:ascii="Times New Roman" w:hAnsi="Times New Roman"/>
          <w:sz w:val="28"/>
          <w:szCs w:val="22"/>
          <w:lang w:val="ru-RU" w:eastAsia="en-US"/>
        </w:rPr>
      </w:pPr>
      <w:bookmarkStart w:id="49" w:name="OLE_LINK25"/>
      <w:bookmarkStart w:id="50" w:name="OLE_LINK26"/>
    </w:p>
    <w:p w:rsidR="002F489F" w:rsidRPr="002F489F" w:rsidRDefault="002F489F" w:rsidP="002F489F">
      <w:pPr>
        <w:spacing w:line="360" w:lineRule="auto"/>
        <w:ind w:firstLine="708"/>
        <w:jc w:val="both"/>
        <w:rPr>
          <w:rFonts w:ascii="Times New Roman" w:hAnsi="Times New Roman"/>
          <w:sz w:val="28"/>
          <w:szCs w:val="22"/>
          <w:lang w:val="ru-RU" w:eastAsia="en-US"/>
        </w:rPr>
      </w:pPr>
      <w:r w:rsidRPr="002F489F">
        <w:rPr>
          <w:rFonts w:ascii="Times New Roman" w:hAnsi="Times New Roman"/>
          <w:sz w:val="28"/>
          <w:szCs w:val="22"/>
          <w:lang w:val="ru-RU" w:eastAsia="en-US"/>
        </w:rPr>
        <w:t>В таблице 2 приведены результаты расчетов по приведенным выше выражениям.</w:t>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2. Результаты расчетов для состояния покоя.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8"/>
        <w:gridCol w:w="3190"/>
      </w:tblGrid>
      <w:tr w:rsidR="002F489F" w:rsidRPr="009405AD" w:rsidTr="009405AD">
        <w:trPr>
          <w:jc w:val="center"/>
        </w:trPr>
        <w:tc>
          <w:tcPr>
            <w:tcW w:w="3508" w:type="dxa"/>
            <w:shd w:val="clear" w:color="auto" w:fill="auto"/>
          </w:tcPr>
          <w:bookmarkEnd w:id="49"/>
          <w:bookmarkEnd w:id="50"/>
          <w:p w:rsidR="002F489F" w:rsidRPr="009405AD" w:rsidRDefault="002F489F" w:rsidP="009405AD">
            <w:pPr>
              <w:spacing w:line="360" w:lineRule="auto"/>
              <w:jc w:val="both"/>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Наименование параметра</w:t>
            </w:r>
          </w:p>
        </w:tc>
        <w:tc>
          <w:tcPr>
            <w:tcW w:w="319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 xml:space="preserve">Величина </w:t>
            </w:r>
          </w:p>
        </w:tc>
      </w:tr>
      <w:tr w:rsidR="002F489F" w:rsidRPr="009405AD" w:rsidTr="009405AD">
        <w:trPr>
          <w:jc w:val="center"/>
        </w:trPr>
        <w:tc>
          <w:tcPr>
            <w:tcW w:w="3508" w:type="dxa"/>
            <w:shd w:val="clear" w:color="auto" w:fill="auto"/>
          </w:tcPr>
          <w:p w:rsidR="002F489F" w:rsidRPr="009405AD" w:rsidRDefault="00DC1AC8" w:rsidP="009405AD">
            <w:pPr>
              <w:spacing w:line="360" w:lineRule="auto"/>
              <w:jc w:val="center"/>
              <w:rPr>
                <w:rFonts w:ascii="Times New Roman" w:eastAsia="Calibri" w:hAnsi="Times New Roman"/>
                <w:sz w:val="28"/>
                <w:szCs w:val="28"/>
                <w:lang w:val="ru-RU" w:eastAsia="en-US"/>
              </w:rPr>
            </w:pPr>
            <m:oMath>
              <m:r>
                <w:rPr>
                  <w:rFonts w:ascii="Cambria Math" w:hAnsi="Cambria Math"/>
                  <w:sz w:val="28"/>
                  <w:szCs w:val="28"/>
                  <w:lang w:val="ru-RU" w:eastAsia="en-US"/>
                </w:rPr>
                <m:t xml:space="preserve">y- </m:t>
              </m:r>
            </m:oMath>
            <w:r w:rsidR="002F489F" w:rsidRPr="009405AD">
              <w:rPr>
                <w:rFonts w:ascii="Times New Roman" w:hAnsi="Times New Roman"/>
                <w:sz w:val="28"/>
                <w:szCs w:val="28"/>
                <w:lang w:val="ru-RU" w:eastAsia="en-US"/>
              </w:rPr>
              <w:t>смещение, мм</w:t>
            </w:r>
          </w:p>
        </w:tc>
        <w:tc>
          <w:tcPr>
            <w:tcW w:w="3190" w:type="dxa"/>
            <w:shd w:val="clear" w:color="auto" w:fill="auto"/>
          </w:tcPr>
          <w:p w:rsidR="002F489F" w:rsidRPr="009405AD" w:rsidRDefault="002F489F" w:rsidP="009405AD">
            <w:pPr>
              <w:spacing w:line="360" w:lineRule="auto"/>
              <w:jc w:val="center"/>
              <w:rPr>
                <w:rFonts w:ascii="Times New Roman" w:eastAsia="Calibri" w:hAnsi="Times New Roman"/>
                <w:sz w:val="28"/>
                <w:szCs w:val="28"/>
                <w:vertAlign w:val="superscript"/>
                <w:lang w:val="ru-RU" w:eastAsia="en-US"/>
              </w:rPr>
            </w:pPr>
            <w:r w:rsidRPr="009405AD">
              <w:rPr>
                <w:rFonts w:ascii="Times New Roman" w:eastAsia="Calibri" w:hAnsi="Times New Roman"/>
                <w:sz w:val="28"/>
                <w:szCs w:val="28"/>
                <w:lang w:val="ru-RU" w:eastAsia="en-US"/>
              </w:rPr>
              <w:t>0.0345</w:t>
            </w:r>
          </w:p>
        </w:tc>
      </w:tr>
      <w:tr w:rsidR="002F489F" w:rsidRPr="009405AD" w:rsidTr="009405AD">
        <w:trPr>
          <w:jc w:val="center"/>
        </w:trPr>
        <w:tc>
          <w:tcPr>
            <w:tcW w:w="3508" w:type="dxa"/>
            <w:shd w:val="clear" w:color="auto" w:fill="auto"/>
          </w:tcPr>
          <w:p w:rsidR="002F489F" w:rsidRPr="009405AD" w:rsidRDefault="00DC1AC8" w:rsidP="009405AD">
            <w:pPr>
              <w:spacing w:line="360" w:lineRule="auto"/>
              <w:jc w:val="center"/>
              <w:rPr>
                <w:rFonts w:ascii="Times New Roman" w:eastAsia="Calibri" w:hAnsi="Times New Roman"/>
                <w:sz w:val="28"/>
                <w:szCs w:val="28"/>
                <w:lang w:val="ru-RU" w:eastAsia="en-US"/>
              </w:rPr>
            </w:pPr>
            <m:oMath>
              <m:r>
                <w:rPr>
                  <w:rFonts w:ascii="Cambria Math" w:eastAsia="Calibri" w:hAnsi="Cambria Math"/>
                  <w:sz w:val="28"/>
                  <w:szCs w:val="28"/>
                  <w:lang w:val="ru-RU" w:eastAsia="en-US"/>
                </w:rPr>
                <m:t xml:space="preserve">θ- </m:t>
              </m:r>
            </m:oMath>
            <w:r w:rsidR="002F489F" w:rsidRPr="009405AD">
              <w:rPr>
                <w:rFonts w:ascii="Times New Roman" w:eastAsia="Calibri" w:hAnsi="Times New Roman"/>
                <w:sz w:val="28"/>
                <w:szCs w:val="28"/>
                <w:lang w:val="ru-RU" w:eastAsia="en-US"/>
              </w:rPr>
              <w:t>угол отклонения, град</w:t>
            </w:r>
          </w:p>
        </w:tc>
        <w:tc>
          <w:tcPr>
            <w:tcW w:w="3190" w:type="dxa"/>
            <w:shd w:val="clear" w:color="auto" w:fill="auto"/>
          </w:tcPr>
          <w:p w:rsidR="002F489F" w:rsidRPr="009405AD" w:rsidRDefault="002F489F" w:rsidP="009405AD">
            <w:pPr>
              <w:spacing w:line="360" w:lineRule="auto"/>
              <w:jc w:val="center"/>
              <w:rPr>
                <w:rFonts w:ascii="Times New Roman" w:eastAsia="Calibri" w:hAnsi="Times New Roman"/>
                <w:sz w:val="28"/>
                <w:szCs w:val="28"/>
                <w:lang w:val="ru-RU" w:eastAsia="en-US"/>
              </w:rPr>
            </w:pPr>
            <w:r w:rsidRPr="009405AD">
              <w:rPr>
                <w:rFonts w:ascii="Times New Roman" w:eastAsia="Calibri" w:hAnsi="Times New Roman"/>
                <w:sz w:val="28"/>
                <w:szCs w:val="28"/>
                <w:lang w:val="ru-RU" w:eastAsia="en-US"/>
              </w:rPr>
              <w:t>0.0263</w:t>
            </w:r>
          </w:p>
        </w:tc>
      </w:tr>
    </w:tbl>
    <w:p w:rsidR="002F489F" w:rsidRPr="002F489F" w:rsidRDefault="002F489F" w:rsidP="002F489F">
      <w:pPr>
        <w:spacing w:line="360" w:lineRule="auto"/>
        <w:ind w:firstLine="709"/>
        <w:jc w:val="center"/>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hAnsi="Times New Roman"/>
          <w:sz w:val="28"/>
          <w:szCs w:val="22"/>
          <w:lang w:val="ru-RU" w:eastAsia="en-US"/>
        </w:rPr>
        <w:t>Таким образом, как это видно из таблицы 2, распределенную нагрузку от силы тяжести (6)</w:t>
      </w:r>
      <w:r w:rsidRPr="002F489F">
        <w:rPr>
          <w:rFonts w:ascii="Times New Roman" w:eastAsia="Calibri" w:hAnsi="Times New Roman"/>
          <w:sz w:val="28"/>
          <w:szCs w:val="22"/>
          <w:lang w:val="ru-RU" w:eastAsia="en-US"/>
        </w:rPr>
        <w:t xml:space="preserve"> необходимо учитывать п</w:t>
      </w:r>
      <w:r w:rsidR="007D2BB9">
        <w:rPr>
          <w:rFonts w:ascii="Times New Roman" w:eastAsia="Calibri" w:hAnsi="Times New Roman"/>
          <w:sz w:val="28"/>
          <w:szCs w:val="22"/>
          <w:lang w:val="ru-RU" w:eastAsia="en-US"/>
        </w:rPr>
        <w:t>ри поступательном движении иглы, так как величина данного отклонения сопоставима с требуемой точностью и параметрами самой иглы. В данной работе данное отклонение учитываться не будет</w:t>
      </w:r>
      <w:r w:rsidR="00530007">
        <w:rPr>
          <w:rFonts w:ascii="Times New Roman" w:eastAsia="Calibri" w:hAnsi="Times New Roman"/>
          <w:sz w:val="28"/>
          <w:szCs w:val="22"/>
          <w:lang w:val="ru-RU" w:eastAsia="en-US"/>
        </w:rPr>
        <w:t>,</w:t>
      </w:r>
      <w:r w:rsidR="007D2BB9">
        <w:rPr>
          <w:rFonts w:ascii="Times New Roman" w:eastAsia="Calibri" w:hAnsi="Times New Roman"/>
          <w:sz w:val="28"/>
          <w:szCs w:val="22"/>
          <w:lang w:val="ru-RU" w:eastAsia="en-US"/>
        </w:rPr>
        <w:t xml:space="preserve"> так как при эксперименте, с которым будут сравниваться результаты моделирования, игла двигалась вертикально.</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Также данное отклонение необходимо учитывать при решении задачи устойчивости для иглы на последующих итерациях разработки модели.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решения данной задачи была разработана программа в среде </w:t>
      </w:r>
      <w:r w:rsidRPr="002F489F">
        <w:rPr>
          <w:rFonts w:ascii="Times New Roman" w:eastAsia="Calibri" w:hAnsi="Times New Roman"/>
          <w:sz w:val="28"/>
          <w:szCs w:val="22"/>
          <w:lang w:eastAsia="en-US"/>
        </w:rPr>
        <w:t>MATLAB</w:t>
      </w:r>
      <w:r w:rsidRPr="002F489F">
        <w:rPr>
          <w:rFonts w:ascii="Times New Roman" w:eastAsia="Calibri" w:hAnsi="Times New Roman"/>
          <w:sz w:val="28"/>
          <w:szCs w:val="22"/>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keepNext/>
        <w:keepLines/>
        <w:spacing w:before="40" w:line="360" w:lineRule="auto"/>
        <w:ind w:firstLine="709"/>
        <w:jc w:val="both"/>
        <w:outlineLvl w:val="1"/>
        <w:rPr>
          <w:rFonts w:ascii="Times New Roman" w:hAnsi="Times New Roman"/>
          <w:sz w:val="28"/>
          <w:szCs w:val="26"/>
          <w:lang w:val="ru-RU" w:eastAsia="en-US"/>
        </w:rPr>
      </w:pPr>
      <w:bookmarkStart w:id="51" w:name="_Toc517886958"/>
      <w:r w:rsidRPr="002F489F">
        <w:rPr>
          <w:rFonts w:ascii="Times New Roman" w:hAnsi="Times New Roman"/>
          <w:sz w:val="28"/>
          <w:szCs w:val="26"/>
          <w:lang w:val="ru-RU" w:eastAsia="en-US"/>
        </w:rPr>
        <w:t>3.2</w:t>
      </w:r>
      <w:r w:rsidRPr="002F489F">
        <w:rPr>
          <w:rFonts w:ascii="Times New Roman" w:hAnsi="Times New Roman"/>
          <w:sz w:val="28"/>
          <w:szCs w:val="26"/>
          <w:lang w:val="ru-RU" w:eastAsia="en-US"/>
        </w:rPr>
        <w:tab/>
        <w:t>Моделирование нагруженного состояния.</w:t>
      </w:r>
      <w:bookmarkEnd w:id="51"/>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Так как ткань может быть неоднородна или в каждом отдельно взятом случае средняя ее плотность может быть различна, то моделирование проводится для разных значений плотности среды (от 900 до </w:t>
      </w:r>
      <w:r w:rsidRPr="002F489F">
        <w:rPr>
          <w:rFonts w:ascii="Times New Roman" w:eastAsia="Calibri" w:hAnsi="Times New Roman"/>
          <w:sz w:val="28"/>
          <w:szCs w:val="28"/>
          <w:lang w:val="ru-RU" w:eastAsia="en-US"/>
        </w:rPr>
        <w:t>1500 кг/м</w:t>
      </w:r>
      <w:r w:rsidRPr="002F489F">
        <w:rPr>
          <w:rFonts w:ascii="Times New Roman" w:eastAsia="Calibri" w:hAnsi="Times New Roman"/>
          <w:sz w:val="28"/>
          <w:szCs w:val="28"/>
          <w:vertAlign w:val="superscript"/>
          <w:lang w:val="ru-RU" w:eastAsia="en-US"/>
        </w:rPr>
        <w:t>3</w:t>
      </w:r>
      <w:r w:rsidRPr="002F489F">
        <w:rPr>
          <w:rFonts w:ascii="Times New Roman" w:eastAsia="Calibri" w:hAnsi="Times New Roman"/>
          <w:sz w:val="28"/>
          <w:szCs w:val="22"/>
          <w:lang w:val="ru-RU" w:eastAsia="en-US"/>
        </w:rPr>
        <w:t xml:space="preserve">). Также моделирование осуществляется для значений скорости в диапазоне от 0.003 до 0.03 </w:t>
      </w:r>
      <w:r w:rsidRPr="002F489F">
        <w:rPr>
          <w:rFonts w:ascii="Times New Roman" w:eastAsia="Calibri" w:hAnsi="Times New Roman"/>
          <w:sz w:val="28"/>
          <w:szCs w:val="28"/>
          <w:lang w:val="ru-RU" w:eastAsia="en-US"/>
        </w:rPr>
        <w:t>м/с</w:t>
      </w:r>
      <w:r w:rsidRPr="002F489F">
        <w:rPr>
          <w:rFonts w:ascii="Times New Roman" w:eastAsia="Calibri" w:hAnsi="Times New Roman"/>
          <w:sz w:val="28"/>
          <w:szCs w:val="22"/>
          <w:lang w:val="ru-RU" w:eastAsia="en-US"/>
        </w:rPr>
        <w:t>. Для моделирования будут использованы углы острия иглы α = 30, 45, 60 градусов.</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таблице 3, 4 и 5 приведены результаты численных расчетов для соответствующих углов острия иглы.</w:t>
      </w:r>
      <w:bookmarkStart w:id="52" w:name="OLE_LINK27"/>
      <w:bookmarkStart w:id="53" w:name="OLE_LINK28"/>
      <w:bookmarkStart w:id="54" w:name="OLE_LINK29"/>
    </w:p>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3. Результаты расчетов нагруженного состояния для угла острия иглы 30 градусов при различной плотности материала и скорости введения.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6"/>
        <w:gridCol w:w="1483"/>
        <w:gridCol w:w="1484"/>
        <w:gridCol w:w="1484"/>
        <w:gridCol w:w="1484"/>
        <w:gridCol w:w="1484"/>
      </w:tblGrid>
      <w:tr w:rsidR="002F489F" w:rsidRPr="0085039C" w:rsidTr="002F489F">
        <w:trPr>
          <w:trHeight w:val="600"/>
          <w:jc w:val="center"/>
        </w:trPr>
        <w:tc>
          <w:tcPr>
            <w:tcW w:w="1926" w:type="dxa"/>
            <w:vMerge w:val="restart"/>
            <w:shd w:val="clear" w:color="auto" w:fill="auto"/>
            <w:vAlign w:val="center"/>
            <w:hideMark/>
          </w:tcPr>
          <w:bookmarkEnd w:id="52"/>
          <w:bookmarkEnd w:id="53"/>
          <w:bookmarkEnd w:id="54"/>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7419" w:type="dxa"/>
            <w:gridSpan w:val="5"/>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jc w:val="center"/>
        </w:trPr>
        <w:tc>
          <w:tcPr>
            <w:tcW w:w="1926"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0,022</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0,019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0,017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0,016</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0,104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0,090</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0,076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0,069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0,062</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0,233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0,202</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0,171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0,155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0,140</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0,414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0,359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0,304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0,276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0,248</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0,647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0,561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0,474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0,431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0,388</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0,932</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0,807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0,683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0,621</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0,559</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1,268</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1,099</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0,930</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0,845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0,761</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1,656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1,435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1,214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1,104</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0,994</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2,096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1,816</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1,537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1,397</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1,258</w:t>
            </w:r>
          </w:p>
        </w:tc>
      </w:tr>
      <w:tr w:rsidR="002F489F" w:rsidRPr="002F489F" w:rsidTr="002F489F">
        <w:trPr>
          <w:trHeight w:val="375"/>
          <w:jc w:val="center"/>
        </w:trPr>
        <w:tc>
          <w:tcPr>
            <w:tcW w:w="192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148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2,588</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2,243</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1,898</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1,725</w:t>
            </w:r>
          </w:p>
        </w:tc>
        <w:tc>
          <w:tcPr>
            <w:tcW w:w="148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1,553</w:t>
            </w:r>
          </w:p>
        </w:tc>
      </w:tr>
    </w:tbl>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Таблица 4. Результаты расчетов нагруженного состояния для угла острия иглы 45 градусов при различной плотности материала и скорости введения.</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473"/>
        <w:gridCol w:w="1473"/>
        <w:gridCol w:w="1473"/>
        <w:gridCol w:w="1473"/>
        <w:gridCol w:w="1473"/>
      </w:tblGrid>
      <w:tr w:rsidR="002F489F" w:rsidRPr="0085039C" w:rsidTr="002F489F">
        <w:trPr>
          <w:trHeight w:val="375"/>
          <w:jc w:val="center"/>
        </w:trPr>
        <w:tc>
          <w:tcPr>
            <w:tcW w:w="1555" w:type="dxa"/>
            <w:vMerge w:val="restart"/>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7365" w:type="dxa"/>
            <w:gridSpan w:val="5"/>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jc w:val="center"/>
        </w:trPr>
        <w:tc>
          <w:tcPr>
            <w:tcW w:w="1555"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0,022</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0,146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0,127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0,107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0,098</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0,088</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0,329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0,285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0,220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0,198</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0,585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0,507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0,429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0,390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0,351</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0,915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0,793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0,671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0,610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0,549</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1,142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0,966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0,878</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0,790</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1,793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1,554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1,195</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1,076</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2,342</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2,030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1,717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1,561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1,405</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2,964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2,569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2,174</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1,976</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1,778</w:t>
            </w:r>
          </w:p>
        </w:tc>
      </w:tr>
      <w:tr w:rsidR="002F489F" w:rsidRPr="002F489F" w:rsidTr="002F489F">
        <w:trPr>
          <w:trHeight w:val="375"/>
          <w:jc w:val="center"/>
        </w:trPr>
        <w:tc>
          <w:tcPr>
            <w:tcW w:w="155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3,659</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3,171</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2,683</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2,440</w:t>
            </w:r>
          </w:p>
        </w:tc>
        <w:tc>
          <w:tcPr>
            <w:tcW w:w="147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2,196</w:t>
            </w:r>
          </w:p>
        </w:tc>
      </w:tr>
    </w:tbl>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5. Результаты расчетов нагруженного состояния для угла острия иглы 60 градусов при различной плотности материала и скорости введения.</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444"/>
        <w:gridCol w:w="1445"/>
        <w:gridCol w:w="1445"/>
        <w:gridCol w:w="1445"/>
        <w:gridCol w:w="1445"/>
      </w:tblGrid>
      <w:tr w:rsidR="002F489F" w:rsidRPr="0085039C" w:rsidTr="002F489F">
        <w:trPr>
          <w:trHeight w:val="375"/>
          <w:jc w:val="center"/>
        </w:trPr>
        <w:tc>
          <w:tcPr>
            <w:tcW w:w="1696" w:type="dxa"/>
            <w:vMerge w:val="restart"/>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7224" w:type="dxa"/>
            <w:gridSpan w:val="5"/>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jc w:val="center"/>
        </w:trPr>
        <w:tc>
          <w:tcPr>
            <w:tcW w:w="1696"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0,045</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0,039</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0,027</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0,179</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0,155</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0,131</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0,120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0,108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0,403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0,350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0,296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0,269</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0,242</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0,717</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0,621</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0,526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0,478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0,430</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1,120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0,971</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0,822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0,747</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0,672</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1,613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1,398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1,183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1,076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0,968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2,196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1,903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1,610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1,464</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2,868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2,486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2,103</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1,912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1,721</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3,630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3,146</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2,662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2,420</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2,178</w:t>
            </w:r>
          </w:p>
        </w:tc>
      </w:tr>
      <w:tr w:rsidR="002F489F" w:rsidRPr="002F489F" w:rsidTr="002F489F">
        <w:trPr>
          <w:trHeight w:val="375"/>
          <w:jc w:val="center"/>
        </w:trPr>
        <w:tc>
          <w:tcPr>
            <w:tcW w:w="169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144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4,482</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3,884</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3,287</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2,988</w:t>
            </w:r>
          </w:p>
        </w:tc>
        <w:tc>
          <w:tcPr>
            <w:tcW w:w="1445"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2,689</w:t>
            </w:r>
          </w:p>
        </w:tc>
      </w:tr>
    </w:tbl>
    <w:p w:rsidR="002F489F" w:rsidRPr="002F489F" w:rsidRDefault="002F489F" w:rsidP="002F489F">
      <w:pPr>
        <w:spacing w:line="360" w:lineRule="auto"/>
        <w:ind w:firstLine="708"/>
        <w:jc w:val="both"/>
        <w:rPr>
          <w:rFonts w:ascii="Times New Roman" w:eastAsia="Calibri" w:hAnsi="Times New Roman"/>
          <w:sz w:val="28"/>
          <w:szCs w:val="22"/>
          <w:lang w:val="ru-RU" w:eastAsia="en-US"/>
        </w:rPr>
      </w:pP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7</w:t>
      </w:r>
      <w:r w:rsidR="002F489F" w:rsidRPr="002F489F">
        <w:rPr>
          <w:rFonts w:ascii="Times New Roman" w:eastAsia="Calibri" w:hAnsi="Times New Roman"/>
          <w:sz w:val="28"/>
          <w:szCs w:val="22"/>
          <w:lang w:val="ru-RU" w:eastAsia="en-US"/>
        </w:rPr>
        <w:t xml:space="preserve"> приведены графики, показывающие отклонение иглы при ее внедрении с различным углом острия при плотности материала 1500 </w:t>
      </w:r>
      <w:r w:rsidR="002F489F" w:rsidRPr="002F489F">
        <w:rPr>
          <w:rFonts w:ascii="Times New Roman" w:eastAsia="Calibri" w:hAnsi="Times New Roman"/>
          <w:sz w:val="28"/>
          <w:szCs w:val="28"/>
          <w:lang w:val="ru-RU" w:eastAsia="en-US"/>
        </w:rPr>
        <w:t>кг/м</w:t>
      </w:r>
      <w:r w:rsidR="002F489F" w:rsidRPr="002F489F">
        <w:rPr>
          <w:rFonts w:ascii="Times New Roman" w:eastAsia="Calibri" w:hAnsi="Times New Roman"/>
          <w:sz w:val="28"/>
          <w:szCs w:val="28"/>
          <w:vertAlign w:val="superscript"/>
          <w:lang w:val="ru-RU" w:eastAsia="en-US"/>
        </w:rPr>
        <w:t>3</w:t>
      </w:r>
      <w:r w:rsidR="002F489F" w:rsidRPr="002F489F">
        <w:rPr>
          <w:rFonts w:ascii="Times New Roman" w:eastAsia="Calibri" w:hAnsi="Times New Roman"/>
          <w:sz w:val="28"/>
          <w:szCs w:val="22"/>
          <w:lang w:val="ru-RU" w:eastAsia="en-US"/>
        </w:rPr>
        <w:t>.</w:t>
      </w:r>
    </w:p>
    <w:p w:rsidR="002F489F" w:rsidRPr="002F489F" w:rsidRDefault="00DC1AC8"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04D5FB12">
            <wp:extent cx="5677535" cy="3067050"/>
            <wp:effectExtent l="0" t="0" r="18415" b="0"/>
            <wp:docPr id="86" name="Диаграмма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F489F" w:rsidRPr="002F489F" w:rsidRDefault="00776396" w:rsidP="002F489F">
      <w:pPr>
        <w:spacing w:line="360"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7</w:t>
      </w:r>
      <w:r w:rsidR="002F489F" w:rsidRPr="002F489F">
        <w:rPr>
          <w:rFonts w:ascii="Times New Roman" w:eastAsia="Calibri" w:hAnsi="Times New Roman"/>
          <w:sz w:val="28"/>
          <w:szCs w:val="22"/>
          <w:lang w:val="ru-RU" w:eastAsia="en-US"/>
        </w:rPr>
        <w:t>. Графики отклонения иглы в зависимости от скорости при различных углах острия, 1 – при угле острия 30 градусов, 2 – при угле острия 45 градусов, 3 – при угле острия 60 градусов</w:t>
      </w: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lastRenderedPageBreak/>
        <w:t>Из графиков на рисунке 7</w:t>
      </w:r>
      <w:r w:rsidR="002F489F" w:rsidRPr="002F489F">
        <w:rPr>
          <w:rFonts w:ascii="Times New Roman" w:eastAsia="Calibri" w:hAnsi="Times New Roman"/>
          <w:sz w:val="28"/>
          <w:szCs w:val="22"/>
          <w:lang w:val="ru-RU" w:eastAsia="en-US"/>
        </w:rPr>
        <w:t xml:space="preserve"> видно, что игла с меньшим углом острия менее отклоняется от прямолинейного движения. </w:t>
      </w: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8</w:t>
      </w:r>
      <w:r w:rsidR="002F489F" w:rsidRPr="002F489F">
        <w:rPr>
          <w:rFonts w:ascii="Times New Roman" w:eastAsia="Calibri" w:hAnsi="Times New Roman"/>
          <w:sz w:val="28"/>
          <w:szCs w:val="22"/>
          <w:lang w:val="ru-RU" w:eastAsia="en-US"/>
        </w:rPr>
        <w:t xml:space="preserve"> показаны графики отклонения кончика для иглы с острием 45 градусов при ее движении в материалах с разной плотностью.</w:t>
      </w:r>
    </w:p>
    <w:p w:rsidR="002F489F" w:rsidRPr="002F489F" w:rsidRDefault="00DC1AC8"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71088A57">
            <wp:extent cx="6092825" cy="4105275"/>
            <wp:effectExtent l="0" t="0" r="3175" b="9525"/>
            <wp:docPr id="87" name="Диаграмма 1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F489F" w:rsidRPr="002F489F" w:rsidRDefault="00776396" w:rsidP="002F489F">
      <w:pPr>
        <w:spacing w:line="360" w:lineRule="auto"/>
        <w:jc w:val="center"/>
        <w:rPr>
          <w:rFonts w:ascii="Times New Roman" w:eastAsia="Calibri" w:hAnsi="Times New Roman"/>
          <w:sz w:val="28"/>
          <w:szCs w:val="22"/>
          <w:vertAlign w:val="superscript"/>
          <w:lang w:val="ru-RU" w:eastAsia="en-US"/>
        </w:rPr>
      </w:pPr>
      <w:r>
        <w:rPr>
          <w:rFonts w:ascii="Times New Roman" w:eastAsia="Calibri" w:hAnsi="Times New Roman"/>
          <w:sz w:val="28"/>
          <w:szCs w:val="22"/>
          <w:lang w:val="ru-RU" w:eastAsia="en-US"/>
        </w:rPr>
        <w:t>Рис. 8</w:t>
      </w:r>
      <w:r w:rsidR="002F489F" w:rsidRPr="002F489F">
        <w:rPr>
          <w:rFonts w:ascii="Times New Roman" w:eastAsia="Calibri" w:hAnsi="Times New Roman"/>
          <w:sz w:val="28"/>
          <w:szCs w:val="22"/>
          <w:lang w:val="ru-RU" w:eastAsia="en-US"/>
        </w:rPr>
        <w:t>. Графики отклонения иглы в зависимости от скорости при различной плотности материала, 1 – при плотности материла 1500 кг/м</w:t>
      </w:r>
      <w:r w:rsidR="002F489F" w:rsidRPr="002F489F">
        <w:rPr>
          <w:rFonts w:ascii="Times New Roman" w:eastAsia="Calibri" w:hAnsi="Times New Roman"/>
          <w:sz w:val="28"/>
          <w:szCs w:val="22"/>
          <w:vertAlign w:val="superscript"/>
          <w:lang w:val="ru-RU" w:eastAsia="en-US"/>
        </w:rPr>
        <w:t>3</w:t>
      </w:r>
      <w:r w:rsidR="002F489F" w:rsidRPr="002F489F">
        <w:rPr>
          <w:rFonts w:ascii="Times New Roman" w:eastAsia="Calibri" w:hAnsi="Times New Roman"/>
          <w:sz w:val="28"/>
          <w:szCs w:val="22"/>
          <w:lang w:val="ru-RU" w:eastAsia="en-US"/>
        </w:rPr>
        <w:t>, 2 – при плотности материла 1100 кг/м</w:t>
      </w:r>
      <w:r w:rsidR="002F489F" w:rsidRPr="002F489F">
        <w:rPr>
          <w:rFonts w:ascii="Times New Roman" w:eastAsia="Calibri" w:hAnsi="Times New Roman"/>
          <w:sz w:val="28"/>
          <w:szCs w:val="22"/>
          <w:vertAlign w:val="superscript"/>
          <w:lang w:val="ru-RU" w:eastAsia="en-US"/>
        </w:rPr>
        <w:t>3</w:t>
      </w:r>
      <w:r w:rsidR="002F489F" w:rsidRPr="002F489F">
        <w:rPr>
          <w:rFonts w:ascii="Times New Roman" w:eastAsia="Calibri" w:hAnsi="Times New Roman"/>
          <w:sz w:val="28"/>
          <w:szCs w:val="22"/>
          <w:lang w:val="ru-RU" w:eastAsia="en-US"/>
        </w:rPr>
        <w:t>, 3 – при плотности материла 900 кг/м</w:t>
      </w:r>
      <w:r w:rsidR="002F489F" w:rsidRPr="002F489F">
        <w:rPr>
          <w:rFonts w:ascii="Times New Roman" w:eastAsia="Calibri" w:hAnsi="Times New Roman"/>
          <w:sz w:val="28"/>
          <w:szCs w:val="22"/>
          <w:vertAlign w:val="superscript"/>
          <w:lang w:val="ru-RU" w:eastAsia="en-US"/>
        </w:rPr>
        <w:t>3</w:t>
      </w:r>
    </w:p>
    <w:p w:rsidR="002F489F" w:rsidRPr="002F489F" w:rsidRDefault="002F489F" w:rsidP="002F489F">
      <w:pPr>
        <w:spacing w:line="360" w:lineRule="auto"/>
        <w:jc w:val="both"/>
        <w:rPr>
          <w:rFonts w:ascii="Times New Roman" w:eastAsia="Calibri" w:hAnsi="Times New Roman"/>
          <w:sz w:val="28"/>
          <w:szCs w:val="22"/>
          <w:lang w:val="ru-RU" w:eastAsia="en-US"/>
        </w:rPr>
      </w:pPr>
    </w:p>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Из графиков на рисунке 8</w:t>
      </w:r>
      <w:r w:rsidR="002F489F" w:rsidRPr="002F489F">
        <w:rPr>
          <w:rFonts w:ascii="Times New Roman" w:eastAsia="Calibri" w:hAnsi="Times New Roman"/>
          <w:sz w:val="28"/>
          <w:szCs w:val="22"/>
          <w:lang w:val="ru-RU" w:eastAsia="en-US"/>
        </w:rPr>
        <w:t xml:space="preserve"> видно, что среда с более низкой плотностью менее влияет на отклонение иглы.</w:t>
      </w:r>
    </w:p>
    <w:p w:rsidR="00776396" w:rsidRDefault="002F489F" w:rsidP="00776396">
      <w:pPr>
        <w:spacing w:line="360" w:lineRule="auto"/>
        <w:ind w:firstLine="708"/>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Для корректной работы данной модели требуется достаточно малый шаг по времени. В таблице 6 приведены данные, показывающие необходимый шаг по времени для соответствующих скоростей внедрения иглы.</w:t>
      </w:r>
    </w:p>
    <w:p w:rsidR="002F489F" w:rsidRPr="002F489F" w:rsidRDefault="00776396" w:rsidP="00776396">
      <w:pPr>
        <w:spacing w:line="360" w:lineRule="auto"/>
        <w:ind w:firstLine="708"/>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br w:type="page"/>
      </w:r>
    </w:p>
    <w:p w:rsidR="002F489F" w:rsidRPr="002F489F" w:rsidRDefault="002F489F"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Таблица 6. Выбор шага по времени.</w:t>
      </w:r>
    </w:p>
    <w:tbl>
      <w:tblPr>
        <w:tblW w:w="8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3349"/>
        <w:gridCol w:w="2693"/>
      </w:tblGrid>
      <w:tr w:rsidR="002F489F" w:rsidRPr="002F489F" w:rsidTr="002F489F">
        <w:trPr>
          <w:trHeight w:val="600"/>
          <w:jc w:val="center"/>
        </w:trPr>
        <w:tc>
          <w:tcPr>
            <w:tcW w:w="2050" w:type="dxa"/>
            <w:shd w:val="clear" w:color="auto" w:fill="auto"/>
            <w:vAlign w:val="bottom"/>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w:t>
            </w:r>
          </w:p>
        </w:tc>
        <w:tc>
          <w:tcPr>
            <w:tcW w:w="3349" w:type="dxa"/>
            <w:shd w:val="clear" w:color="auto" w:fill="auto"/>
            <w:vAlign w:val="bottom"/>
            <w:hideMark/>
          </w:tcPr>
          <w:p w:rsidR="002F489F" w:rsidRPr="002F489F" w:rsidRDefault="002F489F" w:rsidP="002F489F">
            <w:pP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2693" w:type="dxa"/>
            <w:shd w:val="clear" w:color="auto" w:fill="auto"/>
            <w:vAlign w:val="bottom"/>
            <w:hideMark/>
          </w:tcPr>
          <w:p w:rsidR="002F489F" w:rsidRPr="002F489F" w:rsidRDefault="002F489F" w:rsidP="002F489F">
            <w:pPr>
              <w:jc w:val="both"/>
              <w:rPr>
                <w:rFonts w:ascii="Times New Roman" w:hAnsi="Times New Roman"/>
                <w:color w:val="000000"/>
                <w:sz w:val="28"/>
                <w:szCs w:val="28"/>
                <w:lang w:val="ru-RU"/>
              </w:rPr>
            </w:pPr>
            <w:r w:rsidRPr="002F489F">
              <w:rPr>
                <w:rFonts w:ascii="Times New Roman" w:hAnsi="Times New Roman"/>
                <w:color w:val="000000"/>
                <w:sz w:val="28"/>
                <w:szCs w:val="28"/>
                <w:lang w:val="ru-RU"/>
              </w:rPr>
              <w:t>Шаг по времени, с</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3,33</w:t>
            </w:r>
            <w:bookmarkStart w:id="55" w:name="OLE_LINK36"/>
            <w:bookmarkStart w:id="56" w:name="OLE_LINK37"/>
            <w:bookmarkStart w:id="57" w:name="OLE_LINK38"/>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-6</w:t>
            </w:r>
            <w:bookmarkEnd w:id="55"/>
            <w:bookmarkEnd w:id="56"/>
            <w:bookmarkEnd w:id="57"/>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1,11</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-6</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6,67</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4,77</w:t>
            </w:r>
            <w:bookmarkStart w:id="58" w:name="OLE_LINK39"/>
            <w:bookmarkStart w:id="59" w:name="OLE_LINK40"/>
            <w:bookmarkStart w:id="60" w:name="OLE_LINK41"/>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bookmarkEnd w:id="58"/>
            <w:bookmarkEnd w:id="59"/>
            <w:bookmarkEnd w:id="60"/>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5</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4,17</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3,71</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r w:rsidR="002F489F" w:rsidRPr="002F489F" w:rsidTr="002F489F">
        <w:trPr>
          <w:trHeight w:val="300"/>
          <w:jc w:val="center"/>
        </w:trPr>
        <w:tc>
          <w:tcPr>
            <w:tcW w:w="2050"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7</w:t>
            </w:r>
          </w:p>
        </w:tc>
        <w:tc>
          <w:tcPr>
            <w:tcW w:w="3349" w:type="dxa"/>
            <w:shd w:val="clear" w:color="auto" w:fill="auto"/>
            <w:noWrap/>
            <w:hideMark/>
          </w:tcPr>
          <w:p w:rsidR="002F489F" w:rsidRPr="002F489F" w:rsidRDefault="002F489F" w:rsidP="002F489F">
            <w:pPr>
              <w:spacing w:line="360" w:lineRule="auto"/>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2693" w:type="dxa"/>
            <w:shd w:val="clear" w:color="auto" w:fill="auto"/>
            <w:noWrap/>
            <w:hideMark/>
          </w:tcPr>
          <w:p w:rsidR="002F489F" w:rsidRPr="002F489F" w:rsidRDefault="002F489F" w:rsidP="002F489F">
            <w:pPr>
              <w:spacing w:line="360" w:lineRule="auto"/>
              <w:jc w:val="center"/>
              <w:rPr>
                <w:rFonts w:ascii="Times New Roman" w:eastAsia="Calibri" w:hAnsi="Times New Roman"/>
                <w:color w:val="000000"/>
                <w:sz w:val="28"/>
                <w:szCs w:val="28"/>
                <w:lang w:val="ru-RU" w:eastAsia="en-US"/>
              </w:rPr>
            </w:pPr>
            <w:r w:rsidRPr="002F489F">
              <w:rPr>
                <w:rFonts w:ascii="Times New Roman" w:eastAsia="Calibri" w:hAnsi="Times New Roman"/>
                <w:color w:val="000000"/>
                <w:sz w:val="28"/>
                <w:szCs w:val="28"/>
                <w:lang w:val="ru-RU" w:eastAsia="en-US"/>
              </w:rPr>
              <w:t>3,34</w:t>
            </w:r>
            <w:r w:rsidRPr="002F489F">
              <w:rPr>
                <w:rFonts w:ascii="Times New Roman" w:eastAsia="Calibri" w:hAnsi="Times New Roman"/>
                <w:sz w:val="28"/>
                <w:szCs w:val="28"/>
                <w:lang w:val="ru-RU" w:eastAsia="en-US"/>
              </w:rPr>
              <w:t>·10</w:t>
            </w:r>
            <w:r w:rsidRPr="002F489F">
              <w:rPr>
                <w:rFonts w:ascii="Times New Roman" w:eastAsia="Calibri" w:hAnsi="Times New Roman"/>
                <w:sz w:val="28"/>
                <w:szCs w:val="28"/>
                <w:vertAlign w:val="superscript"/>
                <w:lang w:val="ru-RU" w:eastAsia="en-US"/>
              </w:rPr>
              <w:t>-7</w:t>
            </w:r>
          </w:p>
        </w:tc>
      </w:tr>
    </w:tbl>
    <w:p w:rsidR="002F489F" w:rsidRPr="002F489F" w:rsidRDefault="002F489F" w:rsidP="002F489F">
      <w:pPr>
        <w:spacing w:line="360" w:lineRule="auto"/>
        <w:jc w:val="both"/>
        <w:rPr>
          <w:rFonts w:ascii="Times New Roman" w:eastAsia="Calibri" w:hAnsi="Times New Roman"/>
          <w:sz w:val="28"/>
          <w:szCs w:val="22"/>
          <w:lang w:val="ru-RU" w:eastAsia="en-US"/>
        </w:rPr>
      </w:pPr>
    </w:p>
    <w:p w:rsidR="007D2BB9" w:rsidRPr="002F489F" w:rsidRDefault="002F489F" w:rsidP="00776396">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Для построения данной модели использовалась среда </w:t>
      </w:r>
      <w:r w:rsidRPr="002F489F">
        <w:rPr>
          <w:rFonts w:ascii="Times New Roman" w:eastAsia="Calibri" w:hAnsi="Times New Roman"/>
          <w:sz w:val="28"/>
          <w:szCs w:val="22"/>
          <w:lang w:eastAsia="en-US"/>
        </w:rPr>
        <w:t>MATLAB</w:t>
      </w:r>
      <w:r w:rsidRPr="002F489F">
        <w:rPr>
          <w:rFonts w:ascii="Times New Roman" w:eastAsia="Calibri" w:hAnsi="Times New Roman"/>
          <w:sz w:val="28"/>
          <w:szCs w:val="22"/>
          <w:lang w:val="ru-RU" w:eastAsia="en-US"/>
        </w:rPr>
        <w:t>/</w:t>
      </w:r>
      <w:proofErr w:type="spellStart"/>
      <w:r w:rsidRPr="002F489F">
        <w:rPr>
          <w:rFonts w:ascii="Times New Roman" w:eastAsia="Calibri" w:hAnsi="Times New Roman"/>
          <w:sz w:val="28"/>
          <w:szCs w:val="22"/>
          <w:lang w:eastAsia="en-US"/>
        </w:rPr>
        <w:t>Simulik</w:t>
      </w:r>
      <w:proofErr w:type="spellEnd"/>
      <w:r w:rsidR="00776396">
        <w:rPr>
          <w:rFonts w:ascii="Times New Roman" w:eastAsia="Calibri" w:hAnsi="Times New Roman"/>
          <w:sz w:val="28"/>
          <w:szCs w:val="22"/>
          <w:lang w:val="ru-RU" w:eastAsia="en-US"/>
        </w:rPr>
        <w:t>. На рисунке 9</w:t>
      </w:r>
      <w:r w:rsidRPr="002F489F">
        <w:rPr>
          <w:rFonts w:ascii="Times New Roman" w:eastAsia="Calibri" w:hAnsi="Times New Roman"/>
          <w:sz w:val="28"/>
          <w:szCs w:val="22"/>
          <w:lang w:val="ru-RU" w:eastAsia="en-US"/>
        </w:rPr>
        <w:t xml:space="preserve"> показана разработанная объектно-ориентированная модель, которая позволяет воспроизводить итерационную процедуру моделирования. В блоке </w:t>
      </w:r>
      <w:proofErr w:type="spellStart"/>
      <w:r w:rsidRPr="002F489F">
        <w:rPr>
          <w:rFonts w:ascii="Times New Roman" w:eastAsia="Calibri" w:hAnsi="Times New Roman"/>
          <w:sz w:val="28"/>
          <w:szCs w:val="22"/>
          <w:lang w:eastAsia="en-US"/>
        </w:rPr>
        <w:t>Matlab</w:t>
      </w:r>
      <w:proofErr w:type="spellEnd"/>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Function</w:t>
      </w:r>
      <w:r w:rsidRPr="002F489F">
        <w:rPr>
          <w:rFonts w:ascii="Times New Roman" w:eastAsia="Calibri" w:hAnsi="Times New Roman"/>
          <w:sz w:val="28"/>
          <w:szCs w:val="22"/>
          <w:lang w:val="ru-RU" w:eastAsia="en-US"/>
        </w:rPr>
        <w:t xml:space="preserve"> задаётся код программы для выполнения. Код программы включает в себя расчет </w:t>
      </w:r>
      <w:r w:rsidRPr="002F489F">
        <w:rPr>
          <w:rFonts w:ascii="Times New Roman" w:eastAsia="Calibri" w:hAnsi="Times New Roman"/>
          <w:sz w:val="28"/>
          <w:szCs w:val="22"/>
          <w:lang w:val="ru-RU" w:eastAsia="en-US"/>
        </w:rPr>
        <w:br/>
        <w:t>по выражениям (3) – (9).</w:t>
      </w:r>
    </w:p>
    <w:p w:rsidR="002F489F" w:rsidRPr="002F489F" w:rsidRDefault="00DC1AC8" w:rsidP="002F489F">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68C44329">
            <wp:extent cx="3200400" cy="2409825"/>
            <wp:effectExtent l="0" t="0" r="0" b="9525"/>
            <wp:docPr id="8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409825"/>
                    </a:xfrm>
                    <a:prstGeom prst="rect">
                      <a:avLst/>
                    </a:prstGeom>
                    <a:noFill/>
                    <a:ln>
                      <a:noFill/>
                    </a:ln>
                  </pic:spPr>
                </pic:pic>
              </a:graphicData>
            </a:graphic>
          </wp:inline>
        </w:drawing>
      </w:r>
    </w:p>
    <w:p w:rsidR="002F489F" w:rsidRPr="002F489F" w:rsidRDefault="00776396" w:rsidP="002F489F">
      <w:pPr>
        <w:spacing w:line="360"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9</w:t>
      </w:r>
      <w:r w:rsidR="002F489F" w:rsidRPr="002F489F">
        <w:rPr>
          <w:rFonts w:ascii="Times New Roman" w:eastAsia="Calibri" w:hAnsi="Times New Roman"/>
          <w:sz w:val="28"/>
          <w:szCs w:val="22"/>
          <w:lang w:val="ru-RU" w:eastAsia="en-US"/>
        </w:rPr>
        <w:t>. Пример используемой мо</w:t>
      </w:r>
      <w:r>
        <w:rPr>
          <w:rFonts w:ascii="Times New Roman" w:eastAsia="Calibri" w:hAnsi="Times New Roman"/>
          <w:sz w:val="28"/>
          <w:szCs w:val="22"/>
          <w:lang w:val="ru-RU" w:eastAsia="en-US"/>
        </w:rPr>
        <w:t>дели для расчетов</w:t>
      </w:r>
    </w:p>
    <w:p w:rsidR="002F489F" w:rsidRPr="002F489F" w:rsidRDefault="002F489F" w:rsidP="00E439BD">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sz w:val="28"/>
          <w:szCs w:val="22"/>
          <w:lang w:eastAsia="en-US"/>
        </w:rPr>
        <w:t>Clock</w:t>
      </w:r>
      <w:r w:rsidRPr="002F489F">
        <w:rPr>
          <w:rFonts w:ascii="Times New Roman" w:eastAsia="Calibri" w:hAnsi="Times New Roman"/>
          <w:sz w:val="28"/>
          <w:szCs w:val="22"/>
          <w:lang w:val="ru-RU" w:eastAsia="en-US"/>
        </w:rPr>
        <w:t xml:space="preserve"> – блок задания времени, </w:t>
      </w:r>
      <w:r w:rsidRPr="002F489F">
        <w:rPr>
          <w:rFonts w:ascii="Times New Roman" w:eastAsia="Calibri" w:hAnsi="Times New Roman"/>
          <w:sz w:val="28"/>
          <w:szCs w:val="22"/>
          <w:lang w:eastAsia="en-US"/>
        </w:rPr>
        <w:t>Time</w:t>
      </w:r>
      <w:r w:rsidRPr="002F489F">
        <w:rPr>
          <w:rFonts w:ascii="Times New Roman" w:eastAsia="Calibri" w:hAnsi="Times New Roman"/>
          <w:sz w:val="28"/>
          <w:szCs w:val="22"/>
          <w:lang w:val="ru-RU" w:eastAsia="en-US"/>
        </w:rPr>
        <w:t xml:space="preserve"> – блок отображения времени, </w:t>
      </w:r>
      <w:proofErr w:type="spellStart"/>
      <w:r w:rsidRPr="002F489F">
        <w:rPr>
          <w:rFonts w:ascii="Times New Roman" w:eastAsia="Calibri" w:hAnsi="Times New Roman"/>
          <w:sz w:val="28"/>
          <w:szCs w:val="22"/>
          <w:lang w:eastAsia="en-US"/>
        </w:rPr>
        <w:t>Vel</w:t>
      </w:r>
      <w:proofErr w:type="spellEnd"/>
      <w:r w:rsidRPr="002F489F">
        <w:rPr>
          <w:rFonts w:ascii="Times New Roman" w:eastAsia="Calibri" w:hAnsi="Times New Roman"/>
          <w:sz w:val="28"/>
          <w:szCs w:val="22"/>
          <w:lang w:val="ru-RU" w:eastAsia="en-US"/>
        </w:rPr>
        <w:t xml:space="preserve"> – блок задания скорости, </w:t>
      </w:r>
      <w:r w:rsidRPr="002F489F">
        <w:rPr>
          <w:rFonts w:ascii="Times New Roman" w:eastAsia="Calibri" w:hAnsi="Times New Roman"/>
          <w:sz w:val="28"/>
          <w:szCs w:val="22"/>
          <w:lang w:eastAsia="en-US"/>
        </w:rPr>
        <w:t>Line</w:t>
      </w:r>
      <w:r w:rsidRPr="002F489F">
        <w:rPr>
          <w:rFonts w:ascii="Times New Roman" w:eastAsia="Calibri" w:hAnsi="Times New Roman"/>
          <w:sz w:val="28"/>
          <w:szCs w:val="22"/>
          <w:lang w:val="ru-RU" w:eastAsia="en-US"/>
        </w:rPr>
        <w:t xml:space="preserve"> – длина введенной иглы, </w:t>
      </w:r>
      <w:proofErr w:type="spellStart"/>
      <w:r w:rsidRPr="002F489F">
        <w:rPr>
          <w:rFonts w:ascii="Times New Roman" w:eastAsia="Calibri" w:hAnsi="Times New Roman"/>
          <w:sz w:val="28"/>
          <w:szCs w:val="22"/>
          <w:lang w:eastAsia="en-US"/>
        </w:rPr>
        <w:t>yB</w:t>
      </w:r>
      <w:proofErr w:type="spellEnd"/>
      <w:r w:rsidRPr="002F489F">
        <w:rPr>
          <w:rFonts w:ascii="Times New Roman" w:eastAsia="Calibri" w:hAnsi="Times New Roman"/>
          <w:sz w:val="28"/>
          <w:szCs w:val="22"/>
          <w:lang w:val="ru-RU" w:eastAsia="en-US"/>
        </w:rPr>
        <w:t xml:space="preserve">, </w:t>
      </w:r>
      <w:proofErr w:type="spellStart"/>
      <w:r w:rsidRPr="002F489F">
        <w:rPr>
          <w:rFonts w:ascii="Times New Roman" w:eastAsia="Calibri" w:hAnsi="Times New Roman"/>
          <w:sz w:val="28"/>
          <w:szCs w:val="22"/>
          <w:lang w:eastAsia="en-US"/>
        </w:rPr>
        <w:t>yB</w:t>
      </w:r>
      <w:proofErr w:type="spellEnd"/>
      <w:r w:rsidRPr="002F489F">
        <w:rPr>
          <w:rFonts w:ascii="Times New Roman" w:eastAsia="Calibri" w:hAnsi="Times New Roman"/>
          <w:sz w:val="28"/>
          <w:szCs w:val="22"/>
          <w:lang w:val="ru-RU" w:eastAsia="en-US"/>
        </w:rPr>
        <w:t xml:space="preserve">_1 – блоки отображения величины отклонения, </w:t>
      </w:r>
      <w:r w:rsidRPr="002F489F">
        <w:rPr>
          <w:rFonts w:ascii="Times New Roman" w:eastAsia="Calibri" w:hAnsi="Times New Roman"/>
          <w:sz w:val="28"/>
          <w:szCs w:val="22"/>
          <w:lang w:eastAsia="en-US"/>
        </w:rPr>
        <w:t>MATLAB</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function</w:t>
      </w:r>
      <w:r w:rsidRPr="002F489F">
        <w:rPr>
          <w:rFonts w:ascii="Times New Roman" w:eastAsia="Calibri" w:hAnsi="Times New Roman"/>
          <w:sz w:val="28"/>
          <w:szCs w:val="22"/>
          <w:lang w:val="ru-RU" w:eastAsia="en-US"/>
        </w:rPr>
        <w:t xml:space="preserve"> – расчетный блок.</w:t>
      </w:r>
    </w:p>
    <w:p w:rsidR="002F489F" w:rsidRPr="002F489F" w:rsidRDefault="002F489F" w:rsidP="002F489F">
      <w:pPr>
        <w:keepNext/>
        <w:keepLines/>
        <w:numPr>
          <w:ilvl w:val="0"/>
          <w:numId w:val="2"/>
        </w:numPr>
        <w:spacing w:before="240" w:line="360" w:lineRule="auto"/>
        <w:jc w:val="both"/>
        <w:outlineLvl w:val="0"/>
        <w:rPr>
          <w:rFonts w:ascii="Times New Roman" w:hAnsi="Times New Roman"/>
          <w:color w:val="000000"/>
          <w:sz w:val="28"/>
          <w:szCs w:val="32"/>
          <w:lang w:val="ru-RU" w:eastAsia="en-US"/>
        </w:rPr>
      </w:pPr>
      <w:bookmarkStart w:id="61" w:name="_Toc517886959"/>
      <w:r w:rsidRPr="002F489F">
        <w:rPr>
          <w:rFonts w:ascii="Times New Roman" w:hAnsi="Times New Roman"/>
          <w:color w:val="000000"/>
          <w:sz w:val="28"/>
          <w:szCs w:val="32"/>
          <w:lang w:val="ru-RU" w:eastAsia="en-US"/>
        </w:rPr>
        <w:lastRenderedPageBreak/>
        <w:t>Сравнение с результатами эксперимента.</w:t>
      </w:r>
      <w:bookmarkEnd w:id="61"/>
    </w:p>
    <w:p w:rsidR="002F489F" w:rsidRPr="002F489F" w:rsidRDefault="002F489F" w:rsidP="002F489F">
      <w:pPr>
        <w:keepNext/>
        <w:keepLines/>
        <w:spacing w:before="40" w:line="360" w:lineRule="auto"/>
        <w:ind w:firstLine="709"/>
        <w:jc w:val="both"/>
        <w:outlineLvl w:val="1"/>
        <w:rPr>
          <w:rFonts w:ascii="Times New Roman" w:hAnsi="Times New Roman"/>
          <w:sz w:val="28"/>
          <w:szCs w:val="26"/>
          <w:lang w:val="ru-RU" w:eastAsia="en-US"/>
        </w:rPr>
      </w:pPr>
      <w:bookmarkStart w:id="62" w:name="_Toc517886960"/>
      <w:bookmarkStart w:id="63" w:name="OLE_LINK43"/>
      <w:bookmarkStart w:id="64" w:name="OLE_LINK44"/>
      <w:r w:rsidRPr="002F489F">
        <w:rPr>
          <w:rFonts w:ascii="Times New Roman" w:hAnsi="Times New Roman"/>
          <w:sz w:val="28"/>
          <w:szCs w:val="26"/>
          <w:lang w:val="ru-RU" w:eastAsia="en-US"/>
        </w:rPr>
        <w:t>4.1 Результаты эксперимента.</w:t>
      </w:r>
      <w:bookmarkEnd w:id="62"/>
    </w:p>
    <w:bookmarkEnd w:id="63"/>
    <w:bookmarkEnd w:id="64"/>
    <w:p w:rsidR="002F489F" w:rsidRPr="002F489F" w:rsidRDefault="00776396" w:rsidP="002F489F">
      <w:pPr>
        <w:spacing w:line="360" w:lineRule="auto"/>
        <w:ind w:firstLine="709"/>
        <w:jc w:val="both"/>
        <w:rPr>
          <w:rFonts w:ascii="Times New Roman" w:eastAsia="Calibri" w:hAnsi="Times New Roman"/>
          <w:sz w:val="28"/>
          <w:szCs w:val="22"/>
          <w:lang w:val="ru-RU" w:eastAsia="en-US"/>
        </w:rPr>
      </w:pPr>
      <w:r>
        <w:rPr>
          <w:rFonts w:ascii="Times New Roman" w:eastAsia="Calibri" w:hAnsi="Times New Roman"/>
          <w:sz w:val="28"/>
          <w:szCs w:val="22"/>
          <w:lang w:val="ru-RU" w:eastAsia="en-US"/>
        </w:rPr>
        <w:t>На рисунке 10</w:t>
      </w:r>
      <w:r w:rsidR="002F489F" w:rsidRPr="002F489F">
        <w:rPr>
          <w:rFonts w:ascii="Times New Roman" w:eastAsia="Calibri" w:hAnsi="Times New Roman"/>
          <w:sz w:val="28"/>
          <w:szCs w:val="22"/>
          <w:lang w:val="ru-RU" w:eastAsia="en-US"/>
        </w:rPr>
        <w:t xml:space="preserve"> показана испытательная установка для проведения эксперимента.</w:t>
      </w:r>
    </w:p>
    <w:p w:rsidR="002F489F" w:rsidRPr="002F489F" w:rsidRDefault="00DC1AC8" w:rsidP="002F489F">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1504988A">
            <wp:extent cx="5372100" cy="3086100"/>
            <wp:effectExtent l="0" t="0" r="0" b="0"/>
            <wp:docPr id="8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2100" cy="3086100"/>
                    </a:xfrm>
                    <a:prstGeom prst="rect">
                      <a:avLst/>
                    </a:prstGeom>
                    <a:noFill/>
                    <a:ln>
                      <a:noFill/>
                    </a:ln>
                  </pic:spPr>
                </pic:pic>
              </a:graphicData>
            </a:graphic>
          </wp:inline>
        </w:drawing>
      </w:r>
    </w:p>
    <w:p w:rsidR="002F489F" w:rsidRPr="002F489F" w:rsidRDefault="00776396" w:rsidP="002F489F">
      <w:pPr>
        <w:spacing w:line="360" w:lineRule="auto"/>
        <w:ind w:firstLine="709"/>
        <w:jc w:val="center"/>
        <w:rPr>
          <w:rFonts w:ascii="Times New Roman" w:eastAsia="Calibri" w:hAnsi="Times New Roman"/>
          <w:sz w:val="28"/>
          <w:szCs w:val="28"/>
          <w:lang w:val="ru-RU" w:eastAsia="en-US"/>
        </w:rPr>
      </w:pPr>
      <w:r>
        <w:rPr>
          <w:rFonts w:ascii="Times New Roman" w:eastAsia="Calibri" w:hAnsi="Times New Roman"/>
          <w:sz w:val="28"/>
          <w:szCs w:val="28"/>
          <w:lang w:val="ru-RU" w:eastAsia="en-US"/>
        </w:rPr>
        <w:t>Рис. 10</w:t>
      </w:r>
      <w:r w:rsidR="002F489F" w:rsidRPr="002F489F">
        <w:rPr>
          <w:rFonts w:ascii="Times New Roman" w:eastAsia="Calibri" w:hAnsi="Times New Roman"/>
          <w:sz w:val="28"/>
          <w:szCs w:val="28"/>
          <w:lang w:val="ru-RU" w:eastAsia="en-US"/>
        </w:rPr>
        <w:t>. Пример роботизированной установки</w:t>
      </w:r>
    </w:p>
    <w:p w:rsidR="002F489F" w:rsidRPr="002F489F" w:rsidRDefault="002F489F" w:rsidP="002F489F">
      <w:pPr>
        <w:spacing w:line="360" w:lineRule="auto"/>
        <w:jc w:val="center"/>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УПИ – устройство перемещения игл.</w:t>
      </w: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776396" w:rsidP="002F489F">
      <w:pPr>
        <w:spacing w:line="360" w:lineRule="auto"/>
        <w:ind w:firstLine="709"/>
        <w:jc w:val="both"/>
        <w:rPr>
          <w:rFonts w:ascii="Times New Roman" w:eastAsia="Calibri" w:hAnsi="Times New Roman"/>
          <w:sz w:val="28"/>
          <w:szCs w:val="28"/>
          <w:lang w:val="ru-RU" w:eastAsia="en-US"/>
        </w:rPr>
      </w:pPr>
      <w:r>
        <w:rPr>
          <w:rFonts w:ascii="Times New Roman" w:eastAsia="Calibri" w:hAnsi="Times New Roman"/>
          <w:sz w:val="28"/>
          <w:szCs w:val="22"/>
          <w:lang w:val="ru-RU" w:eastAsia="en-US"/>
        </w:rPr>
        <w:t>На рисунках 11, 12</w:t>
      </w:r>
      <w:r w:rsidR="002F489F" w:rsidRPr="002F489F">
        <w:rPr>
          <w:rFonts w:ascii="Times New Roman" w:eastAsia="Calibri" w:hAnsi="Times New Roman"/>
          <w:sz w:val="28"/>
          <w:szCs w:val="22"/>
          <w:lang w:val="ru-RU" w:eastAsia="en-US"/>
        </w:rPr>
        <w:t xml:space="preserve"> показан пример используемой иглы для проведения экспериментов, а также ф</w:t>
      </w:r>
      <w:r w:rsidR="00E439BD">
        <w:rPr>
          <w:rFonts w:ascii="Times New Roman" w:eastAsia="Calibri" w:hAnsi="Times New Roman"/>
          <w:sz w:val="28"/>
          <w:szCs w:val="22"/>
          <w:lang w:val="ru-RU" w:eastAsia="en-US"/>
        </w:rPr>
        <w:t>а</w:t>
      </w:r>
      <w:r w:rsidR="002F489F" w:rsidRPr="002F489F">
        <w:rPr>
          <w:rFonts w:ascii="Times New Roman" w:eastAsia="Calibri" w:hAnsi="Times New Roman"/>
          <w:sz w:val="28"/>
          <w:szCs w:val="22"/>
          <w:lang w:val="ru-RU" w:eastAsia="en-US"/>
        </w:rPr>
        <w:t xml:space="preserve">нтом мягких тканей, в теле которого делаются проколы. Игла имеет угол </w:t>
      </w:r>
      <w:r w:rsidR="00E439BD">
        <w:rPr>
          <w:rFonts w:ascii="Times New Roman" w:eastAsia="Calibri" w:hAnsi="Times New Roman"/>
          <w:sz w:val="28"/>
          <w:szCs w:val="22"/>
          <w:lang w:val="ru-RU" w:eastAsia="en-US"/>
        </w:rPr>
        <w:t>острия 45 градусов. Плотность фа</w:t>
      </w:r>
      <w:r w:rsidR="00E439BD" w:rsidRPr="002F489F">
        <w:rPr>
          <w:rFonts w:ascii="Times New Roman" w:eastAsia="Calibri" w:hAnsi="Times New Roman"/>
          <w:sz w:val="28"/>
          <w:szCs w:val="22"/>
          <w:lang w:val="ru-RU" w:eastAsia="en-US"/>
        </w:rPr>
        <w:t>нтома</w:t>
      </w:r>
      <w:r w:rsidR="002F489F" w:rsidRPr="002F489F">
        <w:rPr>
          <w:rFonts w:ascii="Times New Roman" w:eastAsia="Calibri" w:hAnsi="Times New Roman"/>
          <w:sz w:val="28"/>
          <w:szCs w:val="22"/>
          <w:lang w:val="ru-RU" w:eastAsia="en-US"/>
        </w:rPr>
        <w:br/>
        <w:t xml:space="preserve">тканей ≈ 1500 </w:t>
      </w:r>
      <w:r w:rsidR="002F489F" w:rsidRPr="002F489F">
        <w:rPr>
          <w:rFonts w:ascii="Times New Roman" w:eastAsia="Calibri" w:hAnsi="Times New Roman"/>
          <w:sz w:val="28"/>
          <w:szCs w:val="28"/>
          <w:lang w:val="ru-RU" w:eastAsia="en-US"/>
        </w:rPr>
        <w:t>кг/м</w:t>
      </w:r>
      <w:r w:rsidR="002F489F" w:rsidRPr="002F489F">
        <w:rPr>
          <w:rFonts w:ascii="Times New Roman" w:eastAsia="Calibri" w:hAnsi="Times New Roman"/>
          <w:sz w:val="28"/>
          <w:szCs w:val="28"/>
          <w:vertAlign w:val="superscript"/>
          <w:lang w:val="ru-RU" w:eastAsia="en-US"/>
        </w:rPr>
        <w:t>3</w:t>
      </w:r>
      <w:r w:rsidR="002F489F" w:rsidRPr="002F489F">
        <w:rPr>
          <w:rFonts w:ascii="Times New Roman" w:eastAsia="Calibri" w:hAnsi="Times New Roman"/>
          <w:sz w:val="28"/>
          <w:szCs w:val="28"/>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p>
    <w:p w:rsidR="002F489F" w:rsidRPr="002F489F" w:rsidRDefault="00DC1AC8" w:rsidP="002F489F">
      <w:pPr>
        <w:spacing w:line="360" w:lineRule="auto"/>
        <w:ind w:firstLine="709"/>
        <w:jc w:val="center"/>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lastRenderedPageBreak/>
        <w:drawing>
          <wp:inline distT="0" distB="0" distL="0" distR="0" wp14:editId="3370B854">
            <wp:extent cx="4086225" cy="2266950"/>
            <wp:effectExtent l="0" t="0" r="9525" b="0"/>
            <wp:docPr id="9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2266950"/>
                    </a:xfrm>
                    <a:prstGeom prst="rect">
                      <a:avLst/>
                    </a:prstGeom>
                    <a:noFill/>
                    <a:ln>
                      <a:noFill/>
                    </a:ln>
                  </pic:spPr>
                </pic:pic>
              </a:graphicData>
            </a:graphic>
          </wp:inline>
        </w:drawing>
      </w:r>
    </w:p>
    <w:p w:rsidR="002F489F" w:rsidRPr="002F489F" w:rsidRDefault="00776396" w:rsidP="002F489F">
      <w:pPr>
        <w:spacing w:line="360" w:lineRule="auto"/>
        <w:ind w:firstLine="709"/>
        <w:jc w:val="center"/>
        <w:rPr>
          <w:rFonts w:ascii="Times New Roman" w:eastAsia="Calibri" w:hAnsi="Times New Roman"/>
          <w:sz w:val="28"/>
          <w:szCs w:val="28"/>
          <w:lang w:val="ru-RU" w:eastAsia="en-US"/>
        </w:rPr>
      </w:pPr>
      <w:bookmarkStart w:id="65" w:name="OLE_LINK23"/>
      <w:bookmarkStart w:id="66" w:name="OLE_LINK24"/>
      <w:bookmarkStart w:id="67" w:name="OLE_LINK42"/>
      <w:r>
        <w:rPr>
          <w:rFonts w:ascii="Times New Roman" w:eastAsia="Calibri" w:hAnsi="Times New Roman"/>
          <w:sz w:val="28"/>
          <w:szCs w:val="28"/>
          <w:lang w:val="ru-RU" w:eastAsia="en-US"/>
        </w:rPr>
        <w:t>Рис. 11</w:t>
      </w:r>
      <w:r w:rsidR="002F489F" w:rsidRPr="002F489F">
        <w:rPr>
          <w:rFonts w:ascii="Times New Roman" w:eastAsia="Calibri" w:hAnsi="Times New Roman"/>
          <w:sz w:val="28"/>
          <w:szCs w:val="28"/>
          <w:lang w:val="ru-RU" w:eastAsia="en-US"/>
        </w:rPr>
        <w:t>. Медицинская инъекционная игла</w:t>
      </w:r>
    </w:p>
    <w:p w:rsidR="002F489F" w:rsidRPr="002F489F" w:rsidRDefault="002F489F" w:rsidP="002F489F">
      <w:pPr>
        <w:spacing w:line="360" w:lineRule="auto"/>
        <w:ind w:firstLine="709"/>
        <w:jc w:val="center"/>
        <w:rPr>
          <w:rFonts w:ascii="Times New Roman" w:eastAsia="Calibri" w:hAnsi="Times New Roman"/>
          <w:sz w:val="28"/>
          <w:szCs w:val="28"/>
          <w:lang w:val="ru-RU" w:eastAsia="en-US"/>
        </w:rPr>
      </w:pPr>
    </w:p>
    <w:bookmarkEnd w:id="65"/>
    <w:bookmarkEnd w:id="66"/>
    <w:bookmarkEnd w:id="67"/>
    <w:p w:rsidR="002F489F" w:rsidRPr="002F489F" w:rsidRDefault="00DC1AC8" w:rsidP="002F489F">
      <w:pPr>
        <w:spacing w:line="360" w:lineRule="auto"/>
        <w:ind w:firstLine="709"/>
        <w:jc w:val="center"/>
        <w:rPr>
          <w:rFonts w:ascii="Times New Roman" w:eastAsia="Calibri" w:hAnsi="Times New Roman"/>
          <w:sz w:val="28"/>
          <w:szCs w:val="28"/>
          <w:lang w:val="ru-RU" w:eastAsia="en-US"/>
        </w:rPr>
      </w:pPr>
      <w:r w:rsidRPr="002F489F">
        <w:rPr>
          <w:rFonts w:ascii="Times New Roman" w:eastAsia="Calibri" w:hAnsi="Times New Roman"/>
          <w:noProof/>
          <w:sz w:val="28"/>
          <w:szCs w:val="22"/>
          <w:lang w:val="ru-RU"/>
        </w:rPr>
        <w:drawing>
          <wp:inline distT="0" distB="0" distL="0" distR="0" wp14:editId="680A8755">
            <wp:extent cx="3829050" cy="2752725"/>
            <wp:effectExtent l="0" t="0" r="0" b="9525"/>
            <wp:docPr id="9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2752725"/>
                    </a:xfrm>
                    <a:prstGeom prst="rect">
                      <a:avLst/>
                    </a:prstGeom>
                    <a:noFill/>
                    <a:ln>
                      <a:noFill/>
                    </a:ln>
                  </pic:spPr>
                </pic:pic>
              </a:graphicData>
            </a:graphic>
          </wp:inline>
        </w:drawing>
      </w:r>
    </w:p>
    <w:p w:rsidR="002F489F" w:rsidRPr="002F489F" w:rsidRDefault="00776396" w:rsidP="002F489F">
      <w:pPr>
        <w:spacing w:line="360" w:lineRule="auto"/>
        <w:ind w:firstLine="709"/>
        <w:jc w:val="center"/>
        <w:rPr>
          <w:rFonts w:ascii="Times New Roman" w:eastAsia="Calibri" w:hAnsi="Times New Roman"/>
          <w:sz w:val="28"/>
          <w:szCs w:val="28"/>
          <w:lang w:val="ru-RU" w:eastAsia="en-US"/>
        </w:rPr>
      </w:pPr>
      <w:r>
        <w:rPr>
          <w:rFonts w:ascii="Times New Roman" w:eastAsia="Calibri" w:hAnsi="Times New Roman"/>
          <w:sz w:val="28"/>
          <w:szCs w:val="28"/>
          <w:lang w:val="ru-RU" w:eastAsia="en-US"/>
        </w:rPr>
        <w:t>Рис. 12</w:t>
      </w:r>
      <w:r w:rsidR="00530007">
        <w:rPr>
          <w:rFonts w:ascii="Times New Roman" w:eastAsia="Calibri" w:hAnsi="Times New Roman"/>
          <w:sz w:val="28"/>
          <w:szCs w:val="28"/>
          <w:lang w:val="ru-RU" w:eastAsia="en-US"/>
        </w:rPr>
        <w:t>. Ф</w:t>
      </w:r>
      <w:r w:rsidR="00E439BD">
        <w:rPr>
          <w:rFonts w:ascii="Times New Roman" w:eastAsia="Calibri" w:hAnsi="Times New Roman"/>
          <w:sz w:val="28"/>
          <w:szCs w:val="28"/>
          <w:lang w:val="ru-RU" w:eastAsia="en-US"/>
        </w:rPr>
        <w:t>а</w:t>
      </w:r>
      <w:r w:rsidR="002F489F" w:rsidRPr="002F489F">
        <w:rPr>
          <w:rFonts w:ascii="Times New Roman" w:eastAsia="Calibri" w:hAnsi="Times New Roman"/>
          <w:sz w:val="28"/>
          <w:szCs w:val="28"/>
          <w:lang w:val="ru-RU" w:eastAsia="en-US"/>
        </w:rPr>
        <w:t>нтом мягких тканей и игла</w:t>
      </w:r>
    </w:p>
    <w:p w:rsidR="002F489F" w:rsidRPr="002F489F" w:rsidRDefault="002F489F" w:rsidP="002F489F">
      <w:pPr>
        <w:spacing w:line="360" w:lineRule="auto"/>
        <w:ind w:firstLine="709"/>
        <w:jc w:val="center"/>
        <w:rPr>
          <w:rFonts w:ascii="Times New Roman" w:eastAsia="Calibri" w:hAnsi="Times New Roman"/>
          <w:sz w:val="28"/>
          <w:szCs w:val="28"/>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Игла перемещалась вертикально в диапазоне скоростей от 3 до 30 мм/с, с помощью робота-манипулятора. Для сверки места положения кончика иглы с координатной сеткой использовался моторизованный микроскоп.</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Координатная сетка в виде прямоугольника, расположенного на глубине 100 мм, включает 100 точек с шагом в 10 мм.</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В таблице 7 представлены результаты эксперимента.</w:t>
      </w: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2F489F" w:rsidP="002F489F">
      <w:pPr>
        <w:spacing w:line="360" w:lineRule="auto"/>
        <w:jc w:val="both"/>
        <w:rPr>
          <w:rFonts w:ascii="Times New Roman" w:eastAsia="Calibri" w:hAnsi="Times New Roman"/>
          <w:sz w:val="28"/>
          <w:szCs w:val="28"/>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Таблица 7. Результаты эксперимента.</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146"/>
        <w:gridCol w:w="4394"/>
      </w:tblGrid>
      <w:tr w:rsidR="002F489F" w:rsidRPr="0085039C" w:rsidTr="002F489F">
        <w:trPr>
          <w:trHeight w:val="667"/>
        </w:trPr>
        <w:tc>
          <w:tcPr>
            <w:tcW w:w="960" w:type="dxa"/>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w:t>
            </w:r>
          </w:p>
        </w:tc>
        <w:tc>
          <w:tcPr>
            <w:tcW w:w="3146" w:type="dxa"/>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4394" w:type="dxa"/>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смещения кончика иглы, мм</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0,16</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0,39</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5</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7</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1,44</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8</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2,2</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3,3</w:t>
            </w:r>
          </w:p>
        </w:tc>
      </w:tr>
      <w:tr w:rsidR="002F489F" w:rsidRPr="002F489F" w:rsidTr="002F489F">
        <w:trPr>
          <w:trHeight w:val="375"/>
        </w:trPr>
        <w:tc>
          <w:tcPr>
            <w:tcW w:w="96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10</w:t>
            </w:r>
          </w:p>
        </w:tc>
        <w:tc>
          <w:tcPr>
            <w:tcW w:w="3146"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4394"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4,94</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keepNext/>
        <w:keepLines/>
        <w:spacing w:before="40" w:line="360" w:lineRule="auto"/>
        <w:ind w:firstLine="708"/>
        <w:jc w:val="both"/>
        <w:outlineLvl w:val="1"/>
        <w:rPr>
          <w:rFonts w:ascii="Times New Roman" w:hAnsi="Times New Roman"/>
          <w:sz w:val="28"/>
          <w:szCs w:val="26"/>
          <w:lang w:val="ru-RU" w:eastAsia="en-US"/>
        </w:rPr>
      </w:pPr>
      <w:bookmarkStart w:id="68" w:name="_Toc517886961"/>
      <w:r w:rsidRPr="002F489F">
        <w:rPr>
          <w:rFonts w:ascii="Times New Roman" w:hAnsi="Times New Roman"/>
          <w:sz w:val="28"/>
          <w:szCs w:val="26"/>
          <w:lang w:val="ru-RU" w:eastAsia="en-US"/>
        </w:rPr>
        <w:t>4.2 Сравнение результатов моделирования и эксперимента.</w:t>
      </w:r>
      <w:bookmarkEnd w:id="68"/>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2"/>
          <w:lang w:val="ru-RU" w:eastAsia="en-US"/>
        </w:rPr>
        <w:t>В таблице 8 приведены данные эксперимента и модели для иглы с углом острия 45 градусов и плотностью фантома мягких тканей 1500</w:t>
      </w:r>
      <w:r w:rsidRPr="002F489F">
        <w:rPr>
          <w:rFonts w:ascii="Times New Roman" w:eastAsia="Calibri" w:hAnsi="Times New Roman"/>
          <w:sz w:val="28"/>
          <w:szCs w:val="28"/>
          <w:lang w:val="ru-RU" w:eastAsia="en-US"/>
        </w:rPr>
        <w:t xml:space="preserve"> кг/м</w:t>
      </w:r>
      <w:r w:rsidRPr="002F489F">
        <w:rPr>
          <w:rFonts w:ascii="Times New Roman" w:eastAsia="Calibri" w:hAnsi="Times New Roman"/>
          <w:sz w:val="28"/>
          <w:szCs w:val="28"/>
          <w:vertAlign w:val="superscript"/>
          <w:lang w:val="ru-RU" w:eastAsia="en-US"/>
        </w:rPr>
        <w:t>3</w:t>
      </w:r>
      <w:r w:rsidRPr="002F489F">
        <w:rPr>
          <w:rFonts w:ascii="Times New Roman" w:eastAsia="Calibri" w:hAnsi="Times New Roman"/>
          <w:sz w:val="28"/>
          <w:szCs w:val="28"/>
          <w:lang w:val="ru-RU" w:eastAsia="en-US"/>
        </w:rPr>
        <w:t>.</w:t>
      </w: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8"/>
          <w:lang w:val="ru-RU" w:eastAsia="en-US"/>
        </w:rPr>
      </w:pPr>
      <w:r w:rsidRPr="002F489F">
        <w:rPr>
          <w:rFonts w:ascii="Times New Roman" w:eastAsia="Calibri" w:hAnsi="Times New Roman"/>
          <w:sz w:val="28"/>
          <w:szCs w:val="28"/>
          <w:lang w:val="ru-RU" w:eastAsia="en-US"/>
        </w:rPr>
        <w:t>Таблица 8. Данные модели и эксперимента.</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410"/>
        <w:gridCol w:w="2693"/>
      </w:tblGrid>
      <w:tr w:rsidR="002F489F" w:rsidRPr="0085039C" w:rsidTr="002F489F">
        <w:trPr>
          <w:trHeight w:val="958"/>
          <w:jc w:val="center"/>
        </w:trPr>
        <w:tc>
          <w:tcPr>
            <w:tcW w:w="2263" w:type="dxa"/>
            <w:vMerge w:val="restart"/>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Линейная скорость мм/с</w:t>
            </w:r>
          </w:p>
        </w:tc>
        <w:tc>
          <w:tcPr>
            <w:tcW w:w="5103" w:type="dxa"/>
            <w:gridSpan w:val="2"/>
            <w:shd w:val="clear" w:color="auto" w:fill="auto"/>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Величина отклонения кончика иглы, мм</w:t>
            </w:r>
          </w:p>
        </w:tc>
      </w:tr>
      <w:tr w:rsidR="002F489F" w:rsidRPr="002F489F" w:rsidTr="002F489F">
        <w:trPr>
          <w:trHeight w:val="375"/>
          <w:jc w:val="center"/>
        </w:trPr>
        <w:tc>
          <w:tcPr>
            <w:tcW w:w="2263" w:type="dxa"/>
            <w:vMerge/>
            <w:vAlign w:val="center"/>
            <w:hideMark/>
          </w:tcPr>
          <w:p w:rsidR="002F489F" w:rsidRPr="002F489F" w:rsidRDefault="002F489F" w:rsidP="002F489F">
            <w:pPr>
              <w:jc w:val="center"/>
              <w:rPr>
                <w:rFonts w:ascii="Times New Roman" w:hAnsi="Times New Roman"/>
                <w:color w:val="000000"/>
                <w:sz w:val="28"/>
                <w:szCs w:val="28"/>
                <w:lang w:val="ru-RU"/>
              </w:rPr>
            </w:pP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Эксперимент</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Модель</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0,037</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6</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0,16</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0,146</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9</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0,24</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0,329</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12</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0,39</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0,585</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15</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0,62</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0,915</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18</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0,93</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1,317</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21</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1,44</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1,793</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24</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2,2</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2,342</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27</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3,3</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2,964</w:t>
            </w:r>
          </w:p>
        </w:tc>
      </w:tr>
      <w:tr w:rsidR="002F489F" w:rsidRPr="002F489F" w:rsidTr="002F489F">
        <w:trPr>
          <w:trHeight w:val="375"/>
          <w:jc w:val="center"/>
        </w:trPr>
        <w:tc>
          <w:tcPr>
            <w:tcW w:w="226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30</w:t>
            </w:r>
          </w:p>
        </w:tc>
        <w:tc>
          <w:tcPr>
            <w:tcW w:w="2410"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4,94</w:t>
            </w:r>
          </w:p>
        </w:tc>
        <w:tc>
          <w:tcPr>
            <w:tcW w:w="2693" w:type="dxa"/>
            <w:shd w:val="clear" w:color="auto" w:fill="auto"/>
            <w:noWrap/>
            <w:vAlign w:val="center"/>
            <w:hideMark/>
          </w:tcPr>
          <w:p w:rsidR="002F489F" w:rsidRPr="002F489F" w:rsidRDefault="002F489F" w:rsidP="002F489F">
            <w:pPr>
              <w:jc w:val="center"/>
              <w:rPr>
                <w:rFonts w:ascii="Times New Roman" w:hAnsi="Times New Roman"/>
                <w:color w:val="000000"/>
                <w:sz w:val="28"/>
                <w:szCs w:val="28"/>
                <w:lang w:val="ru-RU"/>
              </w:rPr>
            </w:pPr>
            <w:r w:rsidRPr="002F489F">
              <w:rPr>
                <w:rFonts w:ascii="Times New Roman" w:hAnsi="Times New Roman"/>
                <w:color w:val="000000"/>
                <w:sz w:val="28"/>
                <w:szCs w:val="28"/>
                <w:lang w:val="ru-RU"/>
              </w:rPr>
              <w:t>3,659</w:t>
            </w:r>
          </w:p>
        </w:tc>
      </w:tr>
    </w:tbl>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На рисунке</w:t>
      </w:r>
      <w:r w:rsidR="00776396">
        <w:rPr>
          <w:rFonts w:ascii="Times New Roman" w:eastAsia="Calibri" w:hAnsi="Times New Roman"/>
          <w:sz w:val="28"/>
          <w:szCs w:val="22"/>
          <w:lang w:val="ru-RU" w:eastAsia="en-US"/>
        </w:rPr>
        <w:t xml:space="preserve"> 13</w:t>
      </w:r>
      <w:r w:rsidRPr="002F489F">
        <w:rPr>
          <w:rFonts w:ascii="Times New Roman" w:eastAsia="Calibri" w:hAnsi="Times New Roman"/>
          <w:sz w:val="28"/>
          <w:szCs w:val="22"/>
          <w:lang w:val="ru-RU" w:eastAsia="en-US"/>
        </w:rPr>
        <w:t xml:space="preserve"> представлены экспериментальный и расчетный графики зависимости отклонения от скорости. Из рисунка видно, что эти зависимости не сильно отличаются друг от друга. Из чего можно сделать вывод, что данный подход применим для определения отклонения при движении иглы.</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Неточность моделирования можно объяснить большим количеством допущений, которые на следующих итерациях разработки модели будут учтены.</w:t>
      </w:r>
    </w:p>
    <w:p w:rsidR="002F489F" w:rsidRPr="002F489F" w:rsidRDefault="002F489F" w:rsidP="002F489F">
      <w:pPr>
        <w:spacing w:line="360" w:lineRule="auto"/>
        <w:jc w:val="both"/>
        <w:rPr>
          <w:rFonts w:ascii="Times New Roman" w:eastAsia="Calibri" w:hAnsi="Times New Roman"/>
          <w:sz w:val="28"/>
          <w:szCs w:val="22"/>
          <w:lang w:val="ru-RU" w:eastAsia="en-US"/>
        </w:rPr>
      </w:pPr>
    </w:p>
    <w:p w:rsidR="002F489F" w:rsidRPr="002F489F" w:rsidRDefault="00DC1AC8" w:rsidP="002F489F">
      <w:pPr>
        <w:spacing w:line="360" w:lineRule="auto"/>
        <w:jc w:val="both"/>
        <w:rPr>
          <w:rFonts w:ascii="Times New Roman" w:eastAsia="Calibri" w:hAnsi="Times New Roman"/>
          <w:sz w:val="28"/>
          <w:szCs w:val="22"/>
          <w:lang w:val="ru-RU" w:eastAsia="en-US"/>
        </w:rPr>
      </w:pPr>
      <w:r w:rsidRPr="002F489F">
        <w:rPr>
          <w:rFonts w:ascii="Times New Roman" w:eastAsia="Calibri" w:hAnsi="Times New Roman"/>
          <w:noProof/>
          <w:sz w:val="28"/>
          <w:szCs w:val="22"/>
          <w:lang w:val="ru-RU"/>
        </w:rPr>
        <w:drawing>
          <wp:inline distT="0" distB="0" distL="0" distR="0" wp14:editId="06E7EE0D">
            <wp:extent cx="6086475" cy="4674870"/>
            <wp:effectExtent l="0" t="0" r="9525" b="11430"/>
            <wp:docPr id="92" name="Диаграмма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F489F" w:rsidRPr="002F489F" w:rsidRDefault="00776396" w:rsidP="002F489F">
      <w:pPr>
        <w:spacing w:after="160" w:line="276" w:lineRule="auto"/>
        <w:jc w:val="center"/>
        <w:rPr>
          <w:rFonts w:ascii="Times New Roman" w:eastAsia="Calibri" w:hAnsi="Times New Roman"/>
          <w:sz w:val="28"/>
          <w:szCs w:val="22"/>
          <w:lang w:val="ru-RU" w:eastAsia="en-US"/>
        </w:rPr>
      </w:pPr>
      <w:r>
        <w:rPr>
          <w:rFonts w:ascii="Times New Roman" w:eastAsia="Calibri" w:hAnsi="Times New Roman"/>
          <w:sz w:val="28"/>
          <w:szCs w:val="22"/>
          <w:lang w:val="ru-RU" w:eastAsia="en-US"/>
        </w:rPr>
        <w:t>Рис 13</w:t>
      </w:r>
      <w:r w:rsidR="002F489F" w:rsidRPr="002F489F">
        <w:rPr>
          <w:rFonts w:ascii="Times New Roman" w:eastAsia="Calibri" w:hAnsi="Times New Roman"/>
          <w:sz w:val="28"/>
          <w:szCs w:val="22"/>
          <w:lang w:val="ru-RU" w:eastAsia="en-US"/>
        </w:rPr>
        <w:t>. Графики зависимости отклонения кончика иглы от скорости, 1 – результаты эксперимента, 2 – результаты моделирования</w:t>
      </w:r>
    </w:p>
    <w:p w:rsidR="002F489F" w:rsidRPr="002F489F" w:rsidRDefault="002F489F" w:rsidP="002F489F">
      <w:pPr>
        <w:spacing w:after="160" w:line="259" w:lineRule="auto"/>
        <w:jc w:val="both"/>
        <w:rPr>
          <w:rFonts w:ascii="Times New Roman" w:eastAsia="Calibri" w:hAnsi="Times New Roman"/>
          <w:sz w:val="28"/>
          <w:szCs w:val="22"/>
          <w:lang w:val="ru-RU" w:eastAsia="en-US"/>
        </w:rPr>
      </w:pP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Из графика на рисунке 15 можно сделать вывод, что экспериментальная зависимость отклонения иглы имеет большую нелинейность, чем расчетная.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lastRenderedPageBreak/>
        <w:t>Для дальнейшего описания поведения среды и учета данных нелинейностей при движении иглы можно будет воспользоваться формулами Чаплыгина-</w:t>
      </w:r>
      <w:proofErr w:type="spellStart"/>
      <w:r w:rsidRPr="002F489F">
        <w:rPr>
          <w:rFonts w:ascii="Times New Roman" w:eastAsia="Calibri" w:hAnsi="Times New Roman"/>
          <w:sz w:val="28"/>
          <w:szCs w:val="22"/>
          <w:lang w:val="ru-RU" w:eastAsia="en-US"/>
        </w:rPr>
        <w:t>Блазиуса</w:t>
      </w:r>
      <w:proofErr w:type="spellEnd"/>
      <w:r w:rsidRPr="002F489F">
        <w:rPr>
          <w:rFonts w:ascii="Times New Roman" w:eastAsia="Calibri" w:hAnsi="Times New Roman"/>
          <w:sz w:val="28"/>
          <w:szCs w:val="22"/>
          <w:lang w:val="ru-RU" w:eastAsia="en-US"/>
        </w:rPr>
        <w:t>. Данный подход позволит более точно учесть влияние формы иглы при взаимодействии с внешней средой. Более корректная формулировка силы, создаваемой средой, позволит увеличить точность во всем диапазоне скоростей.</w:t>
      </w:r>
    </w:p>
    <w:p w:rsidR="002F489F" w:rsidRPr="002F489F" w:rsidRDefault="002F489F" w:rsidP="002F489F">
      <w:pPr>
        <w:spacing w:after="160" w:line="259" w:lineRule="auto"/>
        <w:jc w:val="center"/>
        <w:rPr>
          <w:rFonts w:ascii="Times New Roman" w:eastAsia="Calibri" w:hAnsi="Times New Roman"/>
          <w:sz w:val="28"/>
          <w:szCs w:val="22"/>
          <w:lang w:val="ru-RU" w:eastAsia="en-US"/>
        </w:rPr>
      </w:pPr>
    </w:p>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keepNext/>
        <w:keepLines/>
        <w:spacing w:before="240" w:line="360" w:lineRule="auto"/>
        <w:jc w:val="center"/>
        <w:outlineLvl w:val="0"/>
        <w:rPr>
          <w:rFonts w:ascii="Times New Roman" w:hAnsi="Times New Roman"/>
          <w:color w:val="000000"/>
          <w:sz w:val="28"/>
          <w:szCs w:val="32"/>
          <w:lang w:val="ru-RU" w:eastAsia="en-US"/>
        </w:rPr>
      </w:pPr>
      <w:bookmarkStart w:id="69" w:name="_Toc517886962"/>
      <w:r w:rsidRPr="002F489F">
        <w:rPr>
          <w:rFonts w:ascii="Times New Roman" w:hAnsi="Times New Roman"/>
          <w:color w:val="000000"/>
          <w:sz w:val="28"/>
          <w:szCs w:val="32"/>
          <w:lang w:val="ru-RU" w:eastAsia="en-US"/>
        </w:rPr>
        <w:lastRenderedPageBreak/>
        <w:t>Заключение</w:t>
      </w:r>
      <w:bookmarkEnd w:id="69"/>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В данной работе был произведён анализ существующих методов описания отклонения иглы при ее движении в тканях человека.</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Проведена декомпозиция процесса разработки полной модели, описывающей отклонение иглы при ее взаимодействии с данной средой, определены этапы разработки модели.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Проведен расчет отклонения иглы от горизонтального положения при воздействии силы тяжести.</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Разработана модель, описывающая отклонение иглы в реальном времени. Для построения модели использовался новый подход. Суть его заключалась в том, что внешняя сила, действующая на иглу, представлялась в виде силы лобового сопротивления. Данный подход был взят из </w:t>
      </w:r>
      <w:proofErr w:type="spellStart"/>
      <w:r w:rsidRPr="002F489F">
        <w:rPr>
          <w:rFonts w:ascii="Times New Roman" w:eastAsia="Calibri" w:hAnsi="Times New Roman"/>
          <w:sz w:val="28"/>
          <w:szCs w:val="22"/>
          <w:lang w:val="ru-RU" w:eastAsia="en-US"/>
        </w:rPr>
        <w:t>гидроаэромеханики</w:t>
      </w:r>
      <w:proofErr w:type="spellEnd"/>
      <w:r w:rsidRPr="002F489F">
        <w:rPr>
          <w:rFonts w:ascii="Times New Roman" w:eastAsia="Calibri" w:hAnsi="Times New Roman"/>
          <w:sz w:val="28"/>
          <w:szCs w:val="22"/>
          <w:lang w:val="ru-RU" w:eastAsia="en-US"/>
        </w:rPr>
        <w:t>, что позволило достаточно сильно упростить модель. Данная упрощённая модель может быть легко интегрирована в системы управления.</w:t>
      </w:r>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Определен способ повышения точности модели.</w:t>
      </w:r>
    </w:p>
    <w:p w:rsidR="002F489F" w:rsidRPr="002F489F" w:rsidRDefault="002F489F" w:rsidP="002F489F">
      <w:pPr>
        <w:spacing w:after="160" w:line="259" w:lineRule="auto"/>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br w:type="page"/>
      </w:r>
    </w:p>
    <w:p w:rsidR="002F489F" w:rsidRPr="002F489F" w:rsidRDefault="002F489F" w:rsidP="002F489F">
      <w:pPr>
        <w:keepNext/>
        <w:keepLines/>
        <w:spacing w:before="240" w:line="360" w:lineRule="auto"/>
        <w:jc w:val="center"/>
        <w:outlineLvl w:val="0"/>
        <w:rPr>
          <w:rFonts w:ascii="Times New Roman" w:hAnsi="Times New Roman"/>
          <w:color w:val="000000"/>
          <w:sz w:val="32"/>
          <w:szCs w:val="32"/>
          <w:lang w:val="ru-RU" w:eastAsia="en-US"/>
        </w:rPr>
      </w:pPr>
      <w:bookmarkStart w:id="70" w:name="_Toc517886963"/>
      <w:r w:rsidRPr="002F489F">
        <w:rPr>
          <w:rFonts w:ascii="Times New Roman" w:hAnsi="Times New Roman"/>
          <w:color w:val="000000"/>
          <w:sz w:val="32"/>
          <w:szCs w:val="32"/>
          <w:lang w:val="ru-RU" w:eastAsia="en-US"/>
        </w:rPr>
        <w:lastRenderedPageBreak/>
        <w:t>Список использованной литературы</w:t>
      </w:r>
      <w:bookmarkEnd w:id="70"/>
    </w:p>
    <w:p w:rsidR="002F489F" w:rsidRPr="002F489F" w:rsidRDefault="002F489F" w:rsidP="002F489F">
      <w:pPr>
        <w:spacing w:line="360" w:lineRule="auto"/>
        <w:ind w:firstLine="709"/>
        <w:jc w:val="both"/>
        <w:rPr>
          <w:rFonts w:ascii="Times New Roman" w:eastAsia="Calibri" w:hAnsi="Times New Roman"/>
          <w:sz w:val="28"/>
          <w:szCs w:val="22"/>
          <w:lang w:val="ru-RU" w:eastAsia="en-US"/>
        </w:rPr>
      </w:pP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proofErr w:type="spellStart"/>
      <w:r w:rsidRPr="002F489F">
        <w:rPr>
          <w:rFonts w:ascii="Times New Roman" w:eastAsia="Calibri" w:hAnsi="Times New Roman"/>
          <w:sz w:val="28"/>
          <w:szCs w:val="22"/>
          <w:lang w:eastAsia="en-US"/>
        </w:rPr>
        <w:t>Seong</w:t>
      </w:r>
      <w:proofErr w:type="spellEnd"/>
      <w:r w:rsidRPr="002F489F">
        <w:rPr>
          <w:rFonts w:ascii="Times New Roman" w:eastAsia="Calibri" w:hAnsi="Times New Roman"/>
          <w:sz w:val="28"/>
          <w:szCs w:val="22"/>
          <w:lang w:eastAsia="en-US"/>
        </w:rPr>
        <w:t xml:space="preserve"> Y.K., Luca F., Ferdinando R. Closed-Loop Planar Motion Control of a Steerable Probe with a “Programmable bevel” Inspired by Nature // Department of Mechanical Engineering, Imperial College London., UK. 2010. 970-983 pp.</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proofErr w:type="spellStart"/>
      <w:r w:rsidRPr="002F489F">
        <w:rPr>
          <w:rFonts w:ascii="Times New Roman" w:eastAsia="Calibri" w:hAnsi="Times New Roman"/>
          <w:sz w:val="28"/>
          <w:szCs w:val="22"/>
          <w:lang w:eastAsia="en-US"/>
        </w:rPr>
        <w:t>Jienan</w:t>
      </w:r>
      <w:proofErr w:type="spellEnd"/>
      <w:r w:rsidRPr="002F489F">
        <w:rPr>
          <w:rFonts w:ascii="Times New Roman" w:eastAsia="Calibri" w:hAnsi="Times New Roman"/>
          <w:sz w:val="28"/>
          <w:szCs w:val="22"/>
          <w:lang w:eastAsia="en-US"/>
        </w:rPr>
        <w:t xml:space="preserve"> D. et al. Medical needle steering for lung biopsy: experimental results in tissue phantoms using a robotic needle driver // Imaging Science and Information Systems (ISIS), Department of Radiology, </w:t>
      </w:r>
      <w:proofErr w:type="spellStart"/>
      <w:r w:rsidRPr="002F489F">
        <w:rPr>
          <w:rFonts w:ascii="Times New Roman" w:eastAsia="Calibri" w:hAnsi="Times New Roman"/>
          <w:sz w:val="28"/>
          <w:szCs w:val="22"/>
          <w:lang w:eastAsia="en-US"/>
        </w:rPr>
        <w:t>Goergetown</w:t>
      </w:r>
      <w:proofErr w:type="spellEnd"/>
      <w:r w:rsidRPr="002F489F">
        <w:rPr>
          <w:rFonts w:ascii="Times New Roman" w:eastAsia="Calibri" w:hAnsi="Times New Roman"/>
          <w:sz w:val="28"/>
          <w:szCs w:val="22"/>
          <w:lang w:eastAsia="en-US"/>
        </w:rPr>
        <w:t xml:space="preserve"> University Medical Center, USA. Washington, DC. 2008. </w:t>
      </w:r>
      <w:r w:rsidRPr="002F489F">
        <w:rPr>
          <w:rFonts w:ascii="Times New Roman" w:eastAsia="Calibri" w:hAnsi="Times New Roman"/>
          <w:sz w:val="28"/>
          <w:szCs w:val="22"/>
          <w:lang w:val="ru-RU" w:eastAsia="en-US"/>
        </w:rPr>
        <w:t xml:space="preserve">№ 77628. </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r w:rsidRPr="002F489F">
        <w:rPr>
          <w:rFonts w:ascii="Times New Roman" w:eastAsia="Calibri" w:hAnsi="Times New Roman"/>
          <w:sz w:val="28"/>
          <w:szCs w:val="22"/>
          <w:lang w:eastAsia="en-US"/>
        </w:rPr>
        <w:t xml:space="preserve">Kemal F. Advanced Path Planning for a Neurosurgical Flexible Catheter // Delft University of Technology. </w:t>
      </w:r>
      <w:proofErr w:type="gramStart"/>
      <w:r w:rsidRPr="002F489F">
        <w:rPr>
          <w:rFonts w:ascii="Times New Roman" w:eastAsia="Calibri" w:hAnsi="Times New Roman"/>
          <w:sz w:val="28"/>
          <w:szCs w:val="22"/>
          <w:lang w:eastAsia="en-US"/>
        </w:rPr>
        <w:t>2012</w:t>
      </w:r>
      <w:proofErr w:type="gramEnd"/>
      <w:r w:rsidRPr="002F489F">
        <w:rPr>
          <w:rFonts w:ascii="Times New Roman" w:eastAsia="Calibri" w:hAnsi="Times New Roman"/>
          <w:sz w:val="28"/>
          <w:szCs w:val="22"/>
          <w:lang w:eastAsia="en-US"/>
        </w:rPr>
        <w:t>, 14–18 pp.</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proofErr w:type="spellStart"/>
      <w:r w:rsidRPr="002F489F">
        <w:rPr>
          <w:rFonts w:ascii="Times New Roman" w:eastAsia="Calibri" w:hAnsi="Times New Roman"/>
          <w:sz w:val="28"/>
          <w:szCs w:val="22"/>
          <w:lang w:eastAsia="en-US"/>
        </w:rPr>
        <w:t>Abayazid</w:t>
      </w:r>
      <w:proofErr w:type="spellEnd"/>
      <w:r w:rsidRPr="002F489F">
        <w:rPr>
          <w:rFonts w:ascii="Times New Roman" w:eastAsia="Calibri" w:hAnsi="Times New Roman"/>
          <w:sz w:val="28"/>
          <w:szCs w:val="22"/>
          <w:lang w:eastAsia="en-US"/>
        </w:rPr>
        <w:t xml:space="preserve"> M. et al. Integrating Deflection Models and Image Feedback for Real-Time Flexible Needle Steering // IEEE Transactions on Robotics. – 2013. – Vol. 29. – P. 542– 553.</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eastAsia="en-US"/>
        </w:rPr>
      </w:pPr>
      <w:r w:rsidRPr="002F489F">
        <w:rPr>
          <w:rFonts w:ascii="Times New Roman" w:eastAsia="Calibri" w:hAnsi="Times New Roman"/>
          <w:sz w:val="28"/>
          <w:szCs w:val="22"/>
          <w:lang w:eastAsia="en-US"/>
        </w:rPr>
        <w:t xml:space="preserve">Webster R. J., </w:t>
      </w:r>
      <w:proofErr w:type="spellStart"/>
      <w:r w:rsidRPr="002F489F">
        <w:rPr>
          <w:rFonts w:ascii="Times New Roman" w:eastAsia="Calibri" w:hAnsi="Times New Roman"/>
          <w:sz w:val="28"/>
          <w:szCs w:val="22"/>
          <w:lang w:eastAsia="en-US"/>
        </w:rPr>
        <w:t>Kim,N</w:t>
      </w:r>
      <w:proofErr w:type="spellEnd"/>
      <w:r w:rsidRPr="002F489F">
        <w:rPr>
          <w:rFonts w:ascii="Times New Roman" w:eastAsia="Calibri" w:hAnsi="Times New Roman"/>
          <w:sz w:val="28"/>
          <w:szCs w:val="22"/>
          <w:lang w:eastAsia="en-US"/>
        </w:rPr>
        <w:t xml:space="preserve">. J. S., Cowan J., </w:t>
      </w:r>
      <w:proofErr w:type="spellStart"/>
      <w:r w:rsidRPr="002F489F">
        <w:rPr>
          <w:rFonts w:ascii="Times New Roman" w:eastAsia="Calibri" w:hAnsi="Times New Roman"/>
          <w:sz w:val="28"/>
          <w:szCs w:val="22"/>
          <w:lang w:eastAsia="en-US"/>
        </w:rPr>
        <w:t>Chirikjian</w:t>
      </w:r>
      <w:proofErr w:type="spellEnd"/>
      <w:r w:rsidRPr="002F489F">
        <w:rPr>
          <w:rFonts w:ascii="Times New Roman" w:eastAsia="Calibri" w:hAnsi="Times New Roman"/>
          <w:sz w:val="28"/>
          <w:szCs w:val="22"/>
          <w:lang w:eastAsia="en-US"/>
        </w:rPr>
        <w:t xml:space="preserve"> G. S., Okamura A. M., “</w:t>
      </w:r>
      <w:proofErr w:type="spellStart"/>
      <w:r w:rsidRPr="002F489F">
        <w:rPr>
          <w:rFonts w:ascii="Times New Roman" w:eastAsia="Calibri" w:hAnsi="Times New Roman"/>
          <w:sz w:val="28"/>
          <w:szCs w:val="22"/>
          <w:lang w:eastAsia="en-US"/>
        </w:rPr>
        <w:t>Nonholonomic</w:t>
      </w:r>
      <w:proofErr w:type="spellEnd"/>
      <w:r w:rsidRPr="002F489F">
        <w:rPr>
          <w:rFonts w:ascii="Times New Roman" w:eastAsia="Calibri" w:hAnsi="Times New Roman"/>
          <w:sz w:val="28"/>
          <w:szCs w:val="22"/>
          <w:lang w:eastAsia="en-US"/>
        </w:rPr>
        <w:t xml:space="preserve"> modeling of needle steering,” Int. J. Robot. Res., vol. 25, no. 5/6, 2006</w:t>
      </w:r>
      <w:r w:rsidRPr="002F489F">
        <w:rPr>
          <w:rFonts w:ascii="Times New Roman" w:eastAsia="Calibri" w:hAnsi="Times New Roman"/>
          <w:sz w:val="28"/>
          <w:szCs w:val="22"/>
          <w:lang w:val="ru-RU" w:eastAsia="en-US"/>
        </w:rPr>
        <w:t xml:space="preserve">, </w:t>
      </w:r>
      <w:r w:rsidRPr="002F489F">
        <w:rPr>
          <w:rFonts w:ascii="Times New Roman" w:eastAsia="Calibri" w:hAnsi="Times New Roman"/>
          <w:sz w:val="28"/>
          <w:szCs w:val="22"/>
          <w:lang w:eastAsia="en-US"/>
        </w:rPr>
        <w:t>pp. 509–525</w:t>
      </w:r>
      <w:r w:rsidRPr="002F489F">
        <w:rPr>
          <w:rFonts w:ascii="Times New Roman" w:eastAsia="Calibri" w:hAnsi="Times New Roman"/>
          <w:sz w:val="28"/>
          <w:szCs w:val="22"/>
          <w:lang w:val="ru-RU" w:eastAsia="en-US"/>
        </w:rPr>
        <w:t>.</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val="ru-RU" w:eastAsia="en-US"/>
        </w:rPr>
      </w:pPr>
      <w:r w:rsidRPr="002F489F">
        <w:rPr>
          <w:rFonts w:ascii="Times New Roman" w:eastAsia="Calibri" w:hAnsi="Times New Roman"/>
          <w:sz w:val="28"/>
          <w:szCs w:val="22"/>
          <w:lang w:val="ru-RU" w:eastAsia="en-US"/>
        </w:rPr>
        <w:t xml:space="preserve">Биргера И.А., </w:t>
      </w:r>
      <w:proofErr w:type="spellStart"/>
      <w:r w:rsidRPr="002F489F">
        <w:rPr>
          <w:rFonts w:ascii="Times New Roman" w:eastAsia="Calibri" w:hAnsi="Times New Roman"/>
          <w:sz w:val="28"/>
          <w:szCs w:val="22"/>
          <w:lang w:val="ru-RU" w:eastAsia="en-US"/>
        </w:rPr>
        <w:t>Пановко</w:t>
      </w:r>
      <w:proofErr w:type="spellEnd"/>
      <w:r w:rsidRPr="002F489F">
        <w:rPr>
          <w:rFonts w:ascii="Times New Roman" w:eastAsia="Calibri" w:hAnsi="Times New Roman"/>
          <w:sz w:val="28"/>
          <w:szCs w:val="22"/>
          <w:lang w:val="ru-RU" w:eastAsia="en-US"/>
        </w:rPr>
        <w:t xml:space="preserve"> Я.Г. Прочность, устойчивость, колебания. Том 1. / Справочник в трёх томах под общей редакцией. – М.: Изд-во Машиностроение. 1988. С. 831.</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val="ru-RU" w:eastAsia="en-US"/>
        </w:rPr>
      </w:pPr>
      <w:proofErr w:type="spellStart"/>
      <w:r w:rsidRPr="002F489F">
        <w:rPr>
          <w:rFonts w:ascii="Times New Roman" w:eastAsia="Calibri" w:hAnsi="Times New Roman"/>
          <w:sz w:val="28"/>
          <w:szCs w:val="22"/>
          <w:lang w:val="ru-RU" w:eastAsia="en-US"/>
        </w:rPr>
        <w:t>Икрин</w:t>
      </w:r>
      <w:proofErr w:type="spellEnd"/>
      <w:r w:rsidRPr="002F489F">
        <w:rPr>
          <w:rFonts w:ascii="Times New Roman" w:eastAsia="Calibri" w:hAnsi="Times New Roman"/>
          <w:sz w:val="28"/>
          <w:szCs w:val="22"/>
          <w:lang w:val="ru-RU" w:eastAsia="en-US"/>
        </w:rPr>
        <w:t xml:space="preserve"> В.А. Сопротивление материалов с элементами теории упругости и пластичности. Издательство АСВ 2004. С 159-165.</w:t>
      </w:r>
    </w:p>
    <w:p w:rsidR="002F489F" w:rsidRPr="002F489F" w:rsidRDefault="002F489F" w:rsidP="002F489F">
      <w:pPr>
        <w:numPr>
          <w:ilvl w:val="0"/>
          <w:numId w:val="3"/>
        </w:numPr>
        <w:spacing w:line="360" w:lineRule="auto"/>
        <w:contextualSpacing/>
        <w:jc w:val="both"/>
        <w:rPr>
          <w:rFonts w:ascii="Times New Roman" w:eastAsia="Calibri" w:hAnsi="Times New Roman"/>
          <w:sz w:val="28"/>
          <w:szCs w:val="22"/>
          <w:lang w:val="ru-RU" w:eastAsia="en-US"/>
        </w:rPr>
      </w:pPr>
      <w:proofErr w:type="spellStart"/>
      <w:r w:rsidRPr="002F489F">
        <w:rPr>
          <w:rFonts w:ascii="Times New Roman" w:eastAsia="Calibri" w:hAnsi="Times New Roman"/>
          <w:sz w:val="28"/>
          <w:szCs w:val="22"/>
          <w:lang w:val="ru-RU" w:eastAsia="en-US"/>
        </w:rPr>
        <w:t>Идельчик</w:t>
      </w:r>
      <w:proofErr w:type="spellEnd"/>
      <w:r w:rsidRPr="002F489F">
        <w:rPr>
          <w:rFonts w:ascii="Times New Roman" w:eastAsia="Calibri" w:hAnsi="Times New Roman"/>
          <w:sz w:val="28"/>
          <w:szCs w:val="22"/>
          <w:lang w:val="ru-RU" w:eastAsia="en-US"/>
        </w:rPr>
        <w:t xml:space="preserve"> А. Е. Справочник по гидравлическим сопротивлениям/ Под ред. М.О. Штейнберга – 3-е изд., издательство Машиностроение 1992,</w:t>
      </w:r>
      <w:r w:rsidRPr="002F489F">
        <w:rPr>
          <w:rFonts w:ascii="Times New Roman" w:eastAsia="Calibri" w:hAnsi="Times New Roman"/>
          <w:sz w:val="28"/>
          <w:szCs w:val="22"/>
          <w:lang w:val="ru-RU" w:eastAsia="en-US"/>
        </w:rPr>
        <w:br/>
        <w:t xml:space="preserve"> С469 – 500.</w:t>
      </w:r>
    </w:p>
    <w:p w:rsidR="002F489F" w:rsidRPr="00262CB2" w:rsidRDefault="002F489F" w:rsidP="00EA063B">
      <w:pPr>
        <w:ind w:left="426" w:hanging="260"/>
        <w:jc w:val="both"/>
        <w:rPr>
          <w:rFonts w:ascii="Times New Roman" w:hAnsi="Times New Roman"/>
          <w:sz w:val="28"/>
          <w:szCs w:val="28"/>
          <w:lang w:val="ru-RU"/>
        </w:rPr>
      </w:pPr>
    </w:p>
    <w:sectPr w:rsidR="002F489F" w:rsidRPr="00262CB2" w:rsidSect="00C57D9B">
      <w:headerReference w:type="default" r:id="rId21"/>
      <w:footerReference w:type="default" r:id="rId22"/>
      <w:pgSz w:w="11907" w:h="16840" w:code="9"/>
      <w:pgMar w:top="1134" w:right="709" w:bottom="1134" w:left="1701" w:header="1021" w:footer="720" w:gutter="0"/>
      <w:paperSrc w:first="7" w:other="7"/>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BB0" w:rsidRDefault="00D61BB0">
      <w:r>
        <w:separator/>
      </w:r>
    </w:p>
  </w:endnote>
  <w:endnote w:type="continuationSeparator" w:id="0">
    <w:p w:rsidR="00D61BB0" w:rsidRDefault="00D61BB0">
      <w:r>
        <w:continuationSeparator/>
      </w:r>
    </w:p>
  </w:endnote>
  <w:endnote w:type="continuationNotice" w:id="1">
    <w:p w:rsidR="00D61BB0" w:rsidRDefault="00D61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ET">
    <w:altName w:val="Courier New"/>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89F" w:rsidRPr="00262CB2" w:rsidRDefault="002F489F">
    <w:pPr>
      <w:pStyle w:val="a6"/>
      <w:jc w:val="right"/>
      <w:rPr>
        <w:rFonts w:ascii="Times New Roman" w:hAnsi="Times New Roman"/>
        <w:sz w:val="22"/>
        <w:szCs w:val="22"/>
      </w:rPr>
    </w:pPr>
    <w:r w:rsidRPr="00262CB2">
      <w:rPr>
        <w:rFonts w:ascii="Times New Roman" w:hAnsi="Times New Roman"/>
        <w:sz w:val="22"/>
        <w:szCs w:val="22"/>
      </w:rPr>
      <w:fldChar w:fldCharType="begin"/>
    </w:r>
    <w:r w:rsidRPr="00262CB2">
      <w:rPr>
        <w:rFonts w:ascii="Times New Roman" w:hAnsi="Times New Roman"/>
        <w:sz w:val="22"/>
        <w:szCs w:val="22"/>
      </w:rPr>
      <w:instrText>PAGE   \* MERGEFORMAT</w:instrText>
    </w:r>
    <w:r w:rsidRPr="00262CB2">
      <w:rPr>
        <w:rFonts w:ascii="Times New Roman" w:hAnsi="Times New Roman"/>
        <w:sz w:val="22"/>
        <w:szCs w:val="22"/>
      </w:rPr>
      <w:fldChar w:fldCharType="separate"/>
    </w:r>
    <w:r w:rsidR="003B5F79" w:rsidRPr="003B5F79">
      <w:rPr>
        <w:rFonts w:ascii="Times New Roman" w:hAnsi="Times New Roman"/>
        <w:noProof/>
        <w:sz w:val="22"/>
        <w:szCs w:val="22"/>
        <w:lang w:val="ru-RU"/>
      </w:rPr>
      <w:t>3</w:t>
    </w:r>
    <w:r w:rsidRPr="00262CB2">
      <w:rPr>
        <w:rFonts w:ascii="Times New Roman" w:hAnsi="Times New Roman"/>
        <w:sz w:val="22"/>
        <w:szCs w:val="22"/>
      </w:rPr>
      <w:fldChar w:fldCharType="end"/>
    </w:r>
  </w:p>
  <w:p w:rsidR="002F489F" w:rsidRDefault="002F489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BB0" w:rsidRDefault="00D61BB0">
      <w:r>
        <w:separator/>
      </w:r>
    </w:p>
  </w:footnote>
  <w:footnote w:type="continuationSeparator" w:id="0">
    <w:p w:rsidR="00D61BB0" w:rsidRDefault="00D61BB0">
      <w:r>
        <w:continuationSeparator/>
      </w:r>
    </w:p>
  </w:footnote>
  <w:footnote w:type="continuationNotice" w:id="1">
    <w:p w:rsidR="00D61BB0" w:rsidRDefault="00D61B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9BD" w:rsidRDefault="00E439B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011B"/>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F40D1F"/>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76CB1"/>
    <w:multiLevelType w:val="hybridMultilevel"/>
    <w:tmpl w:val="E1C60D14"/>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092ADA"/>
    <w:multiLevelType w:val="hybridMultilevel"/>
    <w:tmpl w:val="2AE885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8937A6"/>
    <w:multiLevelType w:val="hybridMultilevel"/>
    <w:tmpl w:val="23D297C0"/>
    <w:lvl w:ilvl="0" w:tplc="AEF2288E">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A47FB8"/>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541795"/>
    <w:multiLevelType w:val="multilevel"/>
    <w:tmpl w:val="76620688"/>
    <w:lvl w:ilvl="0">
      <w:start w:val="1"/>
      <w:numFmt w:val="decimal"/>
      <w:lvlText w:val="%1."/>
      <w:lvlJc w:val="left"/>
      <w:pPr>
        <w:ind w:left="360" w:hanging="360"/>
      </w:pPr>
      <w:rPr>
        <w:rFonts w:ascii="Times New Roman" w:eastAsia="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5108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8E4BA6"/>
    <w:multiLevelType w:val="hybridMultilevel"/>
    <w:tmpl w:val="BFB62608"/>
    <w:lvl w:ilvl="0" w:tplc="477CF1DC">
      <w:start w:val="1"/>
      <w:numFmt w:val="bullet"/>
      <w:lvlText w:val=""/>
      <w:lvlJc w:val="left"/>
      <w:pPr>
        <w:tabs>
          <w:tab w:val="num" w:pos="720"/>
        </w:tabs>
        <w:ind w:left="720" w:hanging="360"/>
      </w:pPr>
      <w:rPr>
        <w:rFonts w:ascii="Symbol" w:hAnsi="Symbol" w:hint="default"/>
      </w:rPr>
    </w:lvl>
    <w:lvl w:ilvl="1" w:tplc="4EBE4E72" w:tentative="1">
      <w:start w:val="1"/>
      <w:numFmt w:val="bullet"/>
      <w:lvlText w:val=""/>
      <w:lvlJc w:val="left"/>
      <w:pPr>
        <w:tabs>
          <w:tab w:val="num" w:pos="1440"/>
        </w:tabs>
        <w:ind w:left="1440" w:hanging="360"/>
      </w:pPr>
      <w:rPr>
        <w:rFonts w:ascii="Symbol" w:hAnsi="Symbol" w:hint="default"/>
      </w:rPr>
    </w:lvl>
    <w:lvl w:ilvl="2" w:tplc="F5763354" w:tentative="1">
      <w:start w:val="1"/>
      <w:numFmt w:val="bullet"/>
      <w:lvlText w:val=""/>
      <w:lvlJc w:val="left"/>
      <w:pPr>
        <w:tabs>
          <w:tab w:val="num" w:pos="2160"/>
        </w:tabs>
        <w:ind w:left="2160" w:hanging="360"/>
      </w:pPr>
      <w:rPr>
        <w:rFonts w:ascii="Symbol" w:hAnsi="Symbol" w:hint="default"/>
      </w:rPr>
    </w:lvl>
    <w:lvl w:ilvl="3" w:tplc="74729B2A" w:tentative="1">
      <w:start w:val="1"/>
      <w:numFmt w:val="bullet"/>
      <w:lvlText w:val=""/>
      <w:lvlJc w:val="left"/>
      <w:pPr>
        <w:tabs>
          <w:tab w:val="num" w:pos="2880"/>
        </w:tabs>
        <w:ind w:left="2880" w:hanging="360"/>
      </w:pPr>
      <w:rPr>
        <w:rFonts w:ascii="Symbol" w:hAnsi="Symbol" w:hint="default"/>
      </w:rPr>
    </w:lvl>
    <w:lvl w:ilvl="4" w:tplc="1CF8A93C" w:tentative="1">
      <w:start w:val="1"/>
      <w:numFmt w:val="bullet"/>
      <w:lvlText w:val=""/>
      <w:lvlJc w:val="left"/>
      <w:pPr>
        <w:tabs>
          <w:tab w:val="num" w:pos="3600"/>
        </w:tabs>
        <w:ind w:left="3600" w:hanging="360"/>
      </w:pPr>
      <w:rPr>
        <w:rFonts w:ascii="Symbol" w:hAnsi="Symbol" w:hint="default"/>
      </w:rPr>
    </w:lvl>
    <w:lvl w:ilvl="5" w:tplc="139A66FA" w:tentative="1">
      <w:start w:val="1"/>
      <w:numFmt w:val="bullet"/>
      <w:lvlText w:val=""/>
      <w:lvlJc w:val="left"/>
      <w:pPr>
        <w:tabs>
          <w:tab w:val="num" w:pos="4320"/>
        </w:tabs>
        <w:ind w:left="4320" w:hanging="360"/>
      </w:pPr>
      <w:rPr>
        <w:rFonts w:ascii="Symbol" w:hAnsi="Symbol" w:hint="default"/>
      </w:rPr>
    </w:lvl>
    <w:lvl w:ilvl="6" w:tplc="DAEC36C8" w:tentative="1">
      <w:start w:val="1"/>
      <w:numFmt w:val="bullet"/>
      <w:lvlText w:val=""/>
      <w:lvlJc w:val="left"/>
      <w:pPr>
        <w:tabs>
          <w:tab w:val="num" w:pos="5040"/>
        </w:tabs>
        <w:ind w:left="5040" w:hanging="360"/>
      </w:pPr>
      <w:rPr>
        <w:rFonts w:ascii="Symbol" w:hAnsi="Symbol" w:hint="default"/>
      </w:rPr>
    </w:lvl>
    <w:lvl w:ilvl="7" w:tplc="FE4092B4" w:tentative="1">
      <w:start w:val="1"/>
      <w:numFmt w:val="bullet"/>
      <w:lvlText w:val=""/>
      <w:lvlJc w:val="left"/>
      <w:pPr>
        <w:tabs>
          <w:tab w:val="num" w:pos="5760"/>
        </w:tabs>
        <w:ind w:left="5760" w:hanging="360"/>
      </w:pPr>
      <w:rPr>
        <w:rFonts w:ascii="Symbol" w:hAnsi="Symbol" w:hint="default"/>
      </w:rPr>
    </w:lvl>
    <w:lvl w:ilvl="8" w:tplc="B1C09BF8"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A080D05"/>
    <w:multiLevelType w:val="hybridMultilevel"/>
    <w:tmpl w:val="DCBEF562"/>
    <w:lvl w:ilvl="0" w:tplc="EA647C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0F417F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195EB6"/>
    <w:multiLevelType w:val="hybridMultilevel"/>
    <w:tmpl w:val="7F460832"/>
    <w:lvl w:ilvl="0" w:tplc="464638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1"/>
  </w:num>
  <w:num w:numId="3">
    <w:abstractNumId w:val="5"/>
  </w:num>
  <w:num w:numId="4">
    <w:abstractNumId w:val="6"/>
  </w:num>
  <w:num w:numId="5">
    <w:abstractNumId w:val="0"/>
  </w:num>
  <w:num w:numId="6">
    <w:abstractNumId w:val="7"/>
  </w:num>
  <w:num w:numId="7">
    <w:abstractNumId w:val="10"/>
  </w:num>
  <w:num w:numId="8">
    <w:abstractNumId w:val="4"/>
  </w:num>
  <w:num w:numId="9">
    <w:abstractNumId w:val="3"/>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D2"/>
    <w:rsid w:val="00056D93"/>
    <w:rsid w:val="00090C64"/>
    <w:rsid w:val="000D5AA3"/>
    <w:rsid w:val="00100EFC"/>
    <w:rsid w:val="001070C8"/>
    <w:rsid w:val="001252FC"/>
    <w:rsid w:val="001307C6"/>
    <w:rsid w:val="00170CB6"/>
    <w:rsid w:val="001849E7"/>
    <w:rsid w:val="002122BA"/>
    <w:rsid w:val="00255799"/>
    <w:rsid w:val="00262CB2"/>
    <w:rsid w:val="00264184"/>
    <w:rsid w:val="002A483D"/>
    <w:rsid w:val="002E59D2"/>
    <w:rsid w:val="002F489F"/>
    <w:rsid w:val="00357618"/>
    <w:rsid w:val="003B5F79"/>
    <w:rsid w:val="003C6F4A"/>
    <w:rsid w:val="003F7F4E"/>
    <w:rsid w:val="00435BF9"/>
    <w:rsid w:val="00447996"/>
    <w:rsid w:val="0046234C"/>
    <w:rsid w:val="0048392F"/>
    <w:rsid w:val="004A7A20"/>
    <w:rsid w:val="004D2E92"/>
    <w:rsid w:val="004D3E30"/>
    <w:rsid w:val="00530007"/>
    <w:rsid w:val="00545419"/>
    <w:rsid w:val="00554578"/>
    <w:rsid w:val="00573164"/>
    <w:rsid w:val="00583067"/>
    <w:rsid w:val="00583892"/>
    <w:rsid w:val="005C2FBE"/>
    <w:rsid w:val="005C3324"/>
    <w:rsid w:val="005E660F"/>
    <w:rsid w:val="005F4F8D"/>
    <w:rsid w:val="0067069A"/>
    <w:rsid w:val="006720C8"/>
    <w:rsid w:val="00694044"/>
    <w:rsid w:val="006A664E"/>
    <w:rsid w:val="0070280F"/>
    <w:rsid w:val="00776396"/>
    <w:rsid w:val="007807AC"/>
    <w:rsid w:val="007928FD"/>
    <w:rsid w:val="007D2BB9"/>
    <w:rsid w:val="008103F6"/>
    <w:rsid w:val="0081255C"/>
    <w:rsid w:val="008455CE"/>
    <w:rsid w:val="0085039C"/>
    <w:rsid w:val="008A6950"/>
    <w:rsid w:val="008C309F"/>
    <w:rsid w:val="008C5A1D"/>
    <w:rsid w:val="0092002E"/>
    <w:rsid w:val="009211C5"/>
    <w:rsid w:val="009405AD"/>
    <w:rsid w:val="0094156D"/>
    <w:rsid w:val="00973B39"/>
    <w:rsid w:val="00A01167"/>
    <w:rsid w:val="00A224C0"/>
    <w:rsid w:val="00A975C7"/>
    <w:rsid w:val="00AB1D09"/>
    <w:rsid w:val="00AB7599"/>
    <w:rsid w:val="00AC7068"/>
    <w:rsid w:val="00AD04BD"/>
    <w:rsid w:val="00B51F68"/>
    <w:rsid w:val="00B66B23"/>
    <w:rsid w:val="00BB2353"/>
    <w:rsid w:val="00BE7659"/>
    <w:rsid w:val="00C219D7"/>
    <w:rsid w:val="00C316BE"/>
    <w:rsid w:val="00C3513F"/>
    <w:rsid w:val="00C41060"/>
    <w:rsid w:val="00C57D9B"/>
    <w:rsid w:val="00C646BA"/>
    <w:rsid w:val="00C86CAA"/>
    <w:rsid w:val="00C87F04"/>
    <w:rsid w:val="00CB53E7"/>
    <w:rsid w:val="00CD2EF7"/>
    <w:rsid w:val="00CD3FC6"/>
    <w:rsid w:val="00CD5444"/>
    <w:rsid w:val="00D41187"/>
    <w:rsid w:val="00D57AE1"/>
    <w:rsid w:val="00D61BB0"/>
    <w:rsid w:val="00D65137"/>
    <w:rsid w:val="00D82A14"/>
    <w:rsid w:val="00DB16D2"/>
    <w:rsid w:val="00DB4251"/>
    <w:rsid w:val="00DC1AC8"/>
    <w:rsid w:val="00DC250E"/>
    <w:rsid w:val="00DE4620"/>
    <w:rsid w:val="00E01C51"/>
    <w:rsid w:val="00E36761"/>
    <w:rsid w:val="00E439BD"/>
    <w:rsid w:val="00EA063B"/>
    <w:rsid w:val="00EA1017"/>
    <w:rsid w:val="00F23FD6"/>
    <w:rsid w:val="00F9555A"/>
    <w:rsid w:val="00FD1B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898F183-4988-4926-8EF8-82C1BFF8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9BD"/>
    <w:rPr>
      <w:rFonts w:ascii="TimesET" w:hAnsi="TimesET"/>
      <w:sz w:val="24"/>
      <w:lang w:val="en-US"/>
    </w:rPr>
  </w:style>
  <w:style w:type="paragraph" w:styleId="1">
    <w:name w:val="heading 1"/>
    <w:basedOn w:val="a"/>
    <w:next w:val="a"/>
    <w:link w:val="10"/>
    <w:uiPriority w:val="9"/>
    <w:qFormat/>
    <w:rsid w:val="002F489F"/>
    <w:pPr>
      <w:keepNext/>
      <w:spacing w:before="240" w:after="60"/>
      <w:outlineLvl w:val="0"/>
    </w:pPr>
    <w:rPr>
      <w:rFonts w:ascii="Times New Roman" w:hAnsi="Times New Roman"/>
      <w:color w:val="000000"/>
      <w:sz w:val="28"/>
      <w:szCs w:val="32"/>
      <w:lang w:val="x-none" w:eastAsia="x-none"/>
    </w:rPr>
  </w:style>
  <w:style w:type="paragraph" w:styleId="2">
    <w:name w:val="heading 2"/>
    <w:basedOn w:val="a"/>
    <w:next w:val="a"/>
    <w:link w:val="20"/>
    <w:uiPriority w:val="9"/>
    <w:semiHidden/>
    <w:unhideWhenUsed/>
    <w:qFormat/>
    <w:rsid w:val="002F489F"/>
    <w:pPr>
      <w:keepNext/>
      <w:spacing w:before="240" w:after="60"/>
      <w:outlineLvl w:val="1"/>
    </w:pPr>
    <w:rPr>
      <w:rFonts w:ascii="Times New Roman" w:hAnsi="Times New Roman"/>
      <w:sz w:val="28"/>
      <w:szCs w:val="26"/>
      <w:lang w:val="x-none" w:eastAsia="x-none"/>
    </w:rPr>
  </w:style>
  <w:style w:type="paragraph" w:styleId="3">
    <w:name w:val="heading 3"/>
    <w:basedOn w:val="a"/>
    <w:next w:val="a"/>
    <w:link w:val="30"/>
    <w:uiPriority w:val="9"/>
    <w:semiHidden/>
    <w:unhideWhenUsed/>
    <w:qFormat/>
    <w:rsid w:val="002F489F"/>
    <w:pPr>
      <w:keepNext/>
      <w:spacing w:before="240" w:after="60"/>
      <w:outlineLvl w:val="2"/>
    </w:pPr>
    <w:rPr>
      <w:rFonts w:ascii="Times New Roman" w:hAnsi="Times New Roman"/>
      <w:sz w:val="28"/>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
    <w:name w:val="body"/>
    <w:basedOn w:val="a"/>
    <w:rsid w:val="004D2E92"/>
    <w:pPr>
      <w:spacing w:after="80"/>
      <w:ind w:firstLine="567"/>
      <w:jc w:val="both"/>
    </w:pPr>
    <w:rPr>
      <w:rFonts w:ascii="Times New Roman" w:hAnsi="Times New Roman"/>
      <w:lang w:val="ru-RU"/>
    </w:rPr>
  </w:style>
  <w:style w:type="paragraph" w:customStyle="1" w:styleId="a3">
    <w:basedOn w:val="a"/>
    <w:rsid w:val="004D2E92"/>
    <w:pPr>
      <w:widowControl w:val="0"/>
      <w:adjustRightInd w:val="0"/>
      <w:spacing w:after="160" w:line="240" w:lineRule="exact"/>
      <w:jc w:val="right"/>
    </w:pPr>
    <w:rPr>
      <w:rFonts w:ascii="Arial" w:hAnsi="Arial" w:cs="Arial"/>
      <w:sz w:val="20"/>
      <w:lang w:val="en-GB" w:eastAsia="en-US"/>
    </w:rPr>
  </w:style>
  <w:style w:type="paragraph" w:styleId="a4">
    <w:name w:val="header"/>
    <w:basedOn w:val="a"/>
    <w:link w:val="a5"/>
    <w:uiPriority w:val="99"/>
    <w:unhideWhenUsed/>
    <w:rsid w:val="00262CB2"/>
    <w:pPr>
      <w:tabs>
        <w:tab w:val="center" w:pos="4677"/>
        <w:tab w:val="right" w:pos="9355"/>
      </w:tabs>
    </w:pPr>
    <w:rPr>
      <w:lang w:eastAsia="x-none"/>
    </w:rPr>
  </w:style>
  <w:style w:type="character" w:customStyle="1" w:styleId="a5">
    <w:name w:val="Верхний колонтитул Знак"/>
    <w:link w:val="a4"/>
    <w:uiPriority w:val="99"/>
    <w:rsid w:val="00262CB2"/>
    <w:rPr>
      <w:rFonts w:ascii="TimesET" w:hAnsi="TimesET"/>
      <w:sz w:val="24"/>
      <w:lang w:val="en-US"/>
    </w:rPr>
  </w:style>
  <w:style w:type="paragraph" w:styleId="a6">
    <w:name w:val="footer"/>
    <w:basedOn w:val="a"/>
    <w:link w:val="a7"/>
    <w:uiPriority w:val="99"/>
    <w:unhideWhenUsed/>
    <w:rsid w:val="00262CB2"/>
    <w:pPr>
      <w:tabs>
        <w:tab w:val="center" w:pos="4677"/>
        <w:tab w:val="right" w:pos="9355"/>
      </w:tabs>
    </w:pPr>
    <w:rPr>
      <w:lang w:eastAsia="x-none"/>
    </w:rPr>
  </w:style>
  <w:style w:type="character" w:customStyle="1" w:styleId="a7">
    <w:name w:val="Нижний колонтитул Знак"/>
    <w:link w:val="a6"/>
    <w:uiPriority w:val="99"/>
    <w:rsid w:val="00262CB2"/>
    <w:rPr>
      <w:rFonts w:ascii="TimesET" w:hAnsi="TimesET"/>
      <w:sz w:val="24"/>
      <w:lang w:val="en-US"/>
    </w:rPr>
  </w:style>
  <w:style w:type="character" w:styleId="a8">
    <w:name w:val="annotation reference"/>
    <w:uiPriority w:val="99"/>
    <w:semiHidden/>
    <w:unhideWhenUsed/>
    <w:rsid w:val="00F23FD6"/>
    <w:rPr>
      <w:sz w:val="16"/>
      <w:szCs w:val="16"/>
    </w:rPr>
  </w:style>
  <w:style w:type="paragraph" w:styleId="a9">
    <w:name w:val="annotation text"/>
    <w:basedOn w:val="a"/>
    <w:link w:val="aa"/>
    <w:uiPriority w:val="99"/>
    <w:semiHidden/>
    <w:unhideWhenUsed/>
    <w:rsid w:val="00F23FD6"/>
    <w:rPr>
      <w:sz w:val="20"/>
      <w:lang w:eastAsia="x-none"/>
    </w:rPr>
  </w:style>
  <w:style w:type="character" w:customStyle="1" w:styleId="aa">
    <w:name w:val="Текст примечания Знак"/>
    <w:link w:val="a9"/>
    <w:uiPriority w:val="99"/>
    <w:semiHidden/>
    <w:rsid w:val="00F23FD6"/>
    <w:rPr>
      <w:rFonts w:ascii="TimesET" w:hAnsi="TimesET"/>
      <w:lang w:val="en-US"/>
    </w:rPr>
  </w:style>
  <w:style w:type="paragraph" w:styleId="ab">
    <w:name w:val="annotation subject"/>
    <w:basedOn w:val="a9"/>
    <w:next w:val="a9"/>
    <w:link w:val="ac"/>
    <w:uiPriority w:val="99"/>
    <w:semiHidden/>
    <w:unhideWhenUsed/>
    <w:rsid w:val="00F23FD6"/>
    <w:rPr>
      <w:b/>
      <w:bCs/>
    </w:rPr>
  </w:style>
  <w:style w:type="character" w:customStyle="1" w:styleId="ac">
    <w:name w:val="Тема примечания Знак"/>
    <w:link w:val="ab"/>
    <w:uiPriority w:val="99"/>
    <w:semiHidden/>
    <w:rsid w:val="00F23FD6"/>
    <w:rPr>
      <w:rFonts w:ascii="TimesET" w:hAnsi="TimesET"/>
      <w:b/>
      <w:bCs/>
      <w:lang w:val="en-US"/>
    </w:rPr>
  </w:style>
  <w:style w:type="paragraph" w:styleId="ad">
    <w:name w:val="Balloon Text"/>
    <w:basedOn w:val="a"/>
    <w:link w:val="ae"/>
    <w:uiPriority w:val="99"/>
    <w:semiHidden/>
    <w:unhideWhenUsed/>
    <w:rsid w:val="00F23FD6"/>
    <w:rPr>
      <w:rFonts w:ascii="Segoe UI" w:hAnsi="Segoe UI"/>
      <w:sz w:val="18"/>
      <w:szCs w:val="18"/>
      <w:lang w:eastAsia="x-none"/>
    </w:rPr>
  </w:style>
  <w:style w:type="character" w:customStyle="1" w:styleId="ae">
    <w:name w:val="Текст выноски Знак"/>
    <w:link w:val="ad"/>
    <w:uiPriority w:val="99"/>
    <w:semiHidden/>
    <w:rsid w:val="00F23FD6"/>
    <w:rPr>
      <w:rFonts w:ascii="Segoe UI" w:hAnsi="Segoe UI" w:cs="Segoe UI"/>
      <w:sz w:val="18"/>
      <w:szCs w:val="18"/>
      <w:lang w:val="en-US"/>
    </w:rPr>
  </w:style>
  <w:style w:type="paragraph" w:customStyle="1" w:styleId="11">
    <w:name w:val="Заголовок 11"/>
    <w:basedOn w:val="a"/>
    <w:next w:val="a"/>
    <w:uiPriority w:val="9"/>
    <w:qFormat/>
    <w:rsid w:val="002F489F"/>
    <w:pPr>
      <w:keepNext/>
      <w:keepLines/>
      <w:spacing w:before="240" w:line="360" w:lineRule="auto"/>
      <w:jc w:val="both"/>
      <w:outlineLvl w:val="0"/>
    </w:pPr>
    <w:rPr>
      <w:rFonts w:ascii="Times New Roman" w:hAnsi="Times New Roman"/>
      <w:color w:val="000000"/>
      <w:sz w:val="28"/>
      <w:szCs w:val="32"/>
      <w:lang w:val="ru-RU" w:eastAsia="en-US"/>
    </w:rPr>
  </w:style>
  <w:style w:type="paragraph" w:customStyle="1" w:styleId="21">
    <w:name w:val="Заголовок 21"/>
    <w:basedOn w:val="a"/>
    <w:next w:val="a"/>
    <w:uiPriority w:val="9"/>
    <w:unhideWhenUsed/>
    <w:qFormat/>
    <w:rsid w:val="002F489F"/>
    <w:pPr>
      <w:keepNext/>
      <w:keepLines/>
      <w:spacing w:before="40" w:line="360" w:lineRule="auto"/>
      <w:ind w:firstLine="709"/>
      <w:jc w:val="both"/>
      <w:outlineLvl w:val="1"/>
    </w:pPr>
    <w:rPr>
      <w:rFonts w:ascii="Times New Roman" w:hAnsi="Times New Roman"/>
      <w:sz w:val="28"/>
      <w:szCs w:val="26"/>
      <w:lang w:val="ru-RU" w:eastAsia="en-US"/>
    </w:rPr>
  </w:style>
  <w:style w:type="paragraph" w:customStyle="1" w:styleId="31">
    <w:name w:val="Заголовок 31"/>
    <w:basedOn w:val="a"/>
    <w:next w:val="a"/>
    <w:uiPriority w:val="9"/>
    <w:unhideWhenUsed/>
    <w:qFormat/>
    <w:rsid w:val="002F489F"/>
    <w:pPr>
      <w:keepNext/>
      <w:keepLines/>
      <w:spacing w:before="40" w:line="360" w:lineRule="auto"/>
      <w:ind w:left="708" w:firstLine="709"/>
      <w:jc w:val="both"/>
      <w:outlineLvl w:val="2"/>
    </w:pPr>
    <w:rPr>
      <w:rFonts w:ascii="Times New Roman" w:hAnsi="Times New Roman"/>
      <w:sz w:val="28"/>
      <w:szCs w:val="24"/>
      <w:lang w:val="ru-RU" w:eastAsia="en-US"/>
    </w:rPr>
  </w:style>
  <w:style w:type="numbering" w:customStyle="1" w:styleId="12">
    <w:name w:val="Нет списка1"/>
    <w:next w:val="a2"/>
    <w:uiPriority w:val="99"/>
    <w:semiHidden/>
    <w:unhideWhenUsed/>
    <w:rsid w:val="002F489F"/>
  </w:style>
  <w:style w:type="character" w:customStyle="1" w:styleId="10">
    <w:name w:val="Заголовок 1 Знак"/>
    <w:link w:val="1"/>
    <w:uiPriority w:val="9"/>
    <w:rsid w:val="002F489F"/>
    <w:rPr>
      <w:rFonts w:ascii="Times New Roman" w:eastAsia="Times New Roman" w:hAnsi="Times New Roman" w:cs="Times New Roman"/>
      <w:color w:val="000000"/>
      <w:sz w:val="28"/>
      <w:szCs w:val="32"/>
    </w:rPr>
  </w:style>
  <w:style w:type="character" w:customStyle="1" w:styleId="20">
    <w:name w:val="Заголовок 2 Знак"/>
    <w:link w:val="2"/>
    <w:uiPriority w:val="9"/>
    <w:rsid w:val="002F489F"/>
    <w:rPr>
      <w:rFonts w:ascii="Times New Roman" w:eastAsia="Times New Roman" w:hAnsi="Times New Roman" w:cs="Times New Roman"/>
      <w:sz w:val="28"/>
      <w:szCs w:val="26"/>
    </w:rPr>
  </w:style>
  <w:style w:type="character" w:customStyle="1" w:styleId="30">
    <w:name w:val="Заголовок 3 Знак"/>
    <w:link w:val="3"/>
    <w:uiPriority w:val="9"/>
    <w:rsid w:val="002F489F"/>
    <w:rPr>
      <w:rFonts w:ascii="Times New Roman" w:eastAsia="Times New Roman" w:hAnsi="Times New Roman" w:cs="Times New Roman"/>
      <w:sz w:val="28"/>
      <w:szCs w:val="24"/>
    </w:rPr>
  </w:style>
  <w:style w:type="paragraph" w:customStyle="1" w:styleId="13">
    <w:name w:val="Абзац списка1"/>
    <w:basedOn w:val="a"/>
    <w:next w:val="af"/>
    <w:uiPriority w:val="34"/>
    <w:qFormat/>
    <w:rsid w:val="002F489F"/>
    <w:pPr>
      <w:spacing w:line="360" w:lineRule="auto"/>
      <w:ind w:left="720" w:firstLine="709"/>
      <w:contextualSpacing/>
      <w:jc w:val="both"/>
    </w:pPr>
    <w:rPr>
      <w:rFonts w:ascii="Times New Roman" w:eastAsia="Calibri" w:hAnsi="Times New Roman"/>
      <w:sz w:val="28"/>
      <w:szCs w:val="22"/>
      <w:lang w:val="ru-RU" w:eastAsia="en-US"/>
    </w:rPr>
  </w:style>
  <w:style w:type="paragraph" w:customStyle="1" w:styleId="14">
    <w:name w:val="Заголовок оглавления1"/>
    <w:basedOn w:val="1"/>
    <w:next w:val="a"/>
    <w:uiPriority w:val="39"/>
    <w:unhideWhenUsed/>
    <w:qFormat/>
    <w:rsid w:val="002F489F"/>
  </w:style>
  <w:style w:type="paragraph" w:customStyle="1" w:styleId="110">
    <w:name w:val="Оглавление 11"/>
    <w:basedOn w:val="a"/>
    <w:next w:val="a"/>
    <w:autoRedefine/>
    <w:uiPriority w:val="39"/>
    <w:unhideWhenUsed/>
    <w:rsid w:val="002F489F"/>
    <w:pPr>
      <w:tabs>
        <w:tab w:val="right" w:leader="dot" w:pos="9345"/>
      </w:tabs>
      <w:spacing w:line="360" w:lineRule="auto"/>
      <w:jc w:val="both"/>
    </w:pPr>
    <w:rPr>
      <w:rFonts w:ascii="Times New Roman" w:eastAsia="Calibri" w:hAnsi="Times New Roman"/>
      <w:sz w:val="28"/>
      <w:szCs w:val="22"/>
      <w:lang w:val="ru-RU" w:eastAsia="en-US"/>
    </w:rPr>
  </w:style>
  <w:style w:type="character" w:customStyle="1" w:styleId="15">
    <w:name w:val="Гиперссылка1"/>
    <w:uiPriority w:val="99"/>
    <w:unhideWhenUsed/>
    <w:rsid w:val="002F489F"/>
    <w:rPr>
      <w:color w:val="0563C1"/>
      <w:u w:val="single"/>
    </w:rPr>
  </w:style>
  <w:style w:type="paragraph" w:customStyle="1" w:styleId="Default">
    <w:name w:val="Default"/>
    <w:rsid w:val="002F489F"/>
    <w:pPr>
      <w:autoSpaceDE w:val="0"/>
      <w:autoSpaceDN w:val="0"/>
      <w:adjustRightInd w:val="0"/>
    </w:pPr>
    <w:rPr>
      <w:rFonts w:eastAsia="Calibri"/>
      <w:color w:val="000000"/>
      <w:sz w:val="24"/>
      <w:szCs w:val="24"/>
      <w:lang w:eastAsia="en-US"/>
    </w:rPr>
  </w:style>
  <w:style w:type="paragraph" w:customStyle="1" w:styleId="210">
    <w:name w:val="Оглавление 21"/>
    <w:basedOn w:val="a"/>
    <w:next w:val="a"/>
    <w:autoRedefine/>
    <w:uiPriority w:val="39"/>
    <w:unhideWhenUsed/>
    <w:rsid w:val="002F489F"/>
    <w:pPr>
      <w:tabs>
        <w:tab w:val="left" w:pos="880"/>
        <w:tab w:val="right" w:leader="dot" w:pos="9345"/>
      </w:tabs>
      <w:spacing w:line="360" w:lineRule="auto"/>
      <w:jc w:val="both"/>
    </w:pPr>
    <w:rPr>
      <w:rFonts w:ascii="Times New Roman" w:eastAsia="Calibri" w:hAnsi="Times New Roman"/>
      <w:sz w:val="28"/>
      <w:szCs w:val="22"/>
      <w:lang w:val="ru-RU" w:eastAsia="en-US"/>
    </w:rPr>
  </w:style>
  <w:style w:type="paragraph" w:customStyle="1" w:styleId="310">
    <w:name w:val="Оглавление 31"/>
    <w:basedOn w:val="a"/>
    <w:next w:val="a"/>
    <w:autoRedefine/>
    <w:uiPriority w:val="39"/>
    <w:unhideWhenUsed/>
    <w:rsid w:val="002F489F"/>
    <w:pPr>
      <w:tabs>
        <w:tab w:val="left" w:pos="0"/>
        <w:tab w:val="left" w:pos="880"/>
        <w:tab w:val="right" w:leader="dot" w:pos="9355"/>
      </w:tabs>
      <w:spacing w:line="276" w:lineRule="auto"/>
      <w:ind w:left="560" w:hanging="560"/>
      <w:jc w:val="both"/>
    </w:pPr>
    <w:rPr>
      <w:rFonts w:ascii="Times New Roman" w:eastAsia="Calibri" w:hAnsi="Times New Roman"/>
      <w:sz w:val="28"/>
      <w:szCs w:val="22"/>
      <w:lang w:val="ru-RU" w:eastAsia="en-US"/>
    </w:rPr>
  </w:style>
  <w:style w:type="table" w:customStyle="1" w:styleId="16">
    <w:name w:val="Сетка таблицы1"/>
    <w:basedOn w:val="a1"/>
    <w:next w:val="af0"/>
    <w:uiPriority w:val="39"/>
    <w:rsid w:val="002F489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uiPriority w:val="99"/>
    <w:semiHidden/>
    <w:rsid w:val="002F489F"/>
    <w:rPr>
      <w:color w:val="808080"/>
    </w:rPr>
  </w:style>
  <w:style w:type="character" w:customStyle="1" w:styleId="111">
    <w:name w:val="Заголовок 1 Знак1"/>
    <w:uiPriority w:val="9"/>
    <w:rsid w:val="002F489F"/>
    <w:rPr>
      <w:rFonts w:ascii="Calibri Light" w:eastAsia="Times New Roman" w:hAnsi="Calibri Light" w:cs="Times New Roman"/>
      <w:b/>
      <w:bCs/>
      <w:kern w:val="32"/>
      <w:sz w:val="32"/>
      <w:szCs w:val="32"/>
      <w:lang w:val="en-US"/>
    </w:rPr>
  </w:style>
  <w:style w:type="character" w:customStyle="1" w:styleId="211">
    <w:name w:val="Заголовок 2 Знак1"/>
    <w:uiPriority w:val="9"/>
    <w:semiHidden/>
    <w:rsid w:val="002F489F"/>
    <w:rPr>
      <w:rFonts w:ascii="Calibri Light" w:eastAsia="Times New Roman" w:hAnsi="Calibri Light" w:cs="Times New Roman"/>
      <w:b/>
      <w:bCs/>
      <w:i/>
      <w:iCs/>
      <w:sz w:val="28"/>
      <w:szCs w:val="28"/>
      <w:lang w:val="en-US"/>
    </w:rPr>
  </w:style>
  <w:style w:type="character" w:customStyle="1" w:styleId="311">
    <w:name w:val="Заголовок 3 Знак1"/>
    <w:uiPriority w:val="9"/>
    <w:semiHidden/>
    <w:rsid w:val="002F489F"/>
    <w:rPr>
      <w:rFonts w:ascii="Calibri Light" w:eastAsia="Times New Roman" w:hAnsi="Calibri Light" w:cs="Times New Roman"/>
      <w:b/>
      <w:bCs/>
      <w:sz w:val="26"/>
      <w:szCs w:val="26"/>
      <w:lang w:val="en-US"/>
    </w:rPr>
  </w:style>
  <w:style w:type="paragraph" w:styleId="af">
    <w:name w:val="List Paragraph"/>
    <w:basedOn w:val="a"/>
    <w:uiPriority w:val="34"/>
    <w:qFormat/>
    <w:rsid w:val="002F489F"/>
    <w:pPr>
      <w:ind w:left="708"/>
    </w:pPr>
  </w:style>
  <w:style w:type="character" w:styleId="af2">
    <w:name w:val="Hyperlink"/>
    <w:uiPriority w:val="99"/>
    <w:unhideWhenUsed/>
    <w:rsid w:val="002F489F"/>
    <w:rPr>
      <w:color w:val="0563C1"/>
      <w:u w:val="single"/>
    </w:rPr>
  </w:style>
  <w:style w:type="table" w:styleId="af0">
    <w:name w:val="Table Grid"/>
    <w:basedOn w:val="a1"/>
    <w:uiPriority w:val="39"/>
    <w:rsid w:val="002F4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7">
    <w:name w:val="toc 1"/>
    <w:basedOn w:val="a"/>
    <w:next w:val="a"/>
    <w:autoRedefine/>
    <w:uiPriority w:val="39"/>
    <w:unhideWhenUsed/>
    <w:rsid w:val="00A01167"/>
  </w:style>
  <w:style w:type="paragraph" w:styleId="22">
    <w:name w:val="toc 2"/>
    <w:basedOn w:val="a"/>
    <w:next w:val="a"/>
    <w:autoRedefine/>
    <w:uiPriority w:val="39"/>
    <w:unhideWhenUsed/>
    <w:rsid w:val="00A01167"/>
    <w:pPr>
      <w:ind w:left="240"/>
    </w:pPr>
  </w:style>
  <w:style w:type="paragraph" w:styleId="32">
    <w:name w:val="toc 3"/>
    <w:basedOn w:val="a"/>
    <w:next w:val="a"/>
    <w:autoRedefine/>
    <w:uiPriority w:val="39"/>
    <w:unhideWhenUsed/>
    <w:rsid w:val="00A01167"/>
    <w:pPr>
      <w:ind w:left="480"/>
    </w:pPr>
  </w:style>
  <w:style w:type="paragraph" w:styleId="af3">
    <w:name w:val="Revision"/>
    <w:hidden/>
    <w:uiPriority w:val="99"/>
    <w:semiHidden/>
    <w:rsid w:val="00B66B23"/>
    <w:rPr>
      <w:rFonts w:ascii="TimesET" w:hAnsi="TimesET"/>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User\Documents\MyWorks\trunk\Dissertacia\MyWork\DocWork\Dat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oleObject" Target="file:///C:\Users\User\Documents\MyWorks\trunk\Dissertacia\MyWork\DocWork\Dat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3.xml"/><Relationship Id="rId4" Type="http://schemas.openxmlformats.org/officeDocument/2006/relationships/oleObject" Target="file:///C:\Users\User\Documents\MyWorks\trunk\Dissertacia\MyWork\DocWork\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30 градусов</c:v>
          </c:tx>
          <c:spPr>
            <a:ln w="19050" cap="rnd">
              <a:solidFill>
                <a:schemeClr val="dk1">
                  <a:tint val="88500"/>
                </a:schemeClr>
              </a:solidFill>
              <a:prstDash val="sysDot"/>
              <a:round/>
            </a:ln>
            <a:effectLst/>
          </c:spPr>
          <c:marker>
            <c:symbol val="circle"/>
            <c:size val="5"/>
            <c:spPr>
              <a:solidFill>
                <a:schemeClr val="dk1">
                  <a:tint val="88500"/>
                </a:schemeClr>
              </a:solidFill>
              <a:ln w="9525">
                <a:solidFill>
                  <a:schemeClr val="dk1">
                    <a:tint val="88500"/>
                  </a:schemeClr>
                </a:solidFill>
              </a:ln>
              <a:effectLst/>
            </c:spPr>
          </c:marker>
          <c:xVal>
            <c:numRef>
              <c:f>Лист1!$C$49:$C$58</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Лист1!$D$49:$D$58</c:f>
              <c:numCache>
                <c:formatCode>0.000</c:formatCode>
                <c:ptCount val="10"/>
                <c:pt idx="0">
                  <c:v>2.58750064700933E-2</c:v>
                </c:pt>
                <c:pt idx="1">
                  <c:v>0.10350002588037301</c:v>
                </c:pt>
                <c:pt idx="2">
                  <c:v>0.23287505823082999</c:v>
                </c:pt>
                <c:pt idx="3">
                  <c:v>0.41400010352149302</c:v>
                </c:pt>
                <c:pt idx="4">
                  <c:v>0.64687516175232795</c:v>
                </c:pt>
                <c:pt idx="5">
                  <c:v>0.93150023292332096</c:v>
                </c:pt>
                <c:pt idx="6">
                  <c:v>1.26787531703461</c:v>
                </c:pt>
                <c:pt idx="7">
                  <c:v>1.6560004140859701</c:v>
                </c:pt>
                <c:pt idx="8">
                  <c:v>2.09587552407752</c:v>
                </c:pt>
                <c:pt idx="9">
                  <c:v>2.58750064700931</c:v>
                </c:pt>
              </c:numCache>
            </c:numRef>
          </c:yVal>
          <c:smooth val="1"/>
          <c:extLst xmlns:c16r2="http://schemas.microsoft.com/office/drawing/2015/06/chart">
            <c:ext xmlns:c16="http://schemas.microsoft.com/office/drawing/2014/chart" uri="{C3380CC4-5D6E-409C-BE32-E72D297353CC}">
              <c16:uniqueId val="{00000000-911F-4C4E-8EC9-C01EF7D216F7}"/>
            </c:ext>
          </c:extLst>
        </c:ser>
        <c:ser>
          <c:idx val="1"/>
          <c:order val="1"/>
          <c:tx>
            <c:v>45  градусов</c:v>
          </c:tx>
          <c:spPr>
            <a:ln w="19050" cap="rnd">
              <a:solidFill>
                <a:schemeClr val="dk1">
                  <a:tint val="55000"/>
                </a:schemeClr>
              </a:solidFill>
              <a:prstDash val="solid"/>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1-911F-4C4E-8EC9-C01EF7D216F7}"/>
            </c:ext>
          </c:extLst>
        </c:ser>
        <c:ser>
          <c:idx val="2"/>
          <c:order val="2"/>
          <c:tx>
            <c:v>60 градусов</c:v>
          </c:tx>
          <c:spPr>
            <a:ln w="19050" cap="rnd">
              <a:solidFill>
                <a:schemeClr val="dk1">
                  <a:tint val="75000"/>
                </a:schemeClr>
              </a:solidFill>
              <a:prstDash val="dash"/>
              <a:round/>
            </a:ln>
            <a:effectLst/>
          </c:spPr>
          <c:marker>
            <c:symbol val="circle"/>
            <c:size val="5"/>
            <c:spPr>
              <a:solidFill>
                <a:schemeClr val="dk1">
                  <a:tint val="75000"/>
                </a:schemeClr>
              </a:solidFill>
              <a:ln w="9525">
                <a:solidFill>
                  <a:schemeClr val="dk1">
                    <a:tint val="75000"/>
                  </a:schemeClr>
                </a:solidFill>
              </a:ln>
              <a:effectLst/>
            </c:spPr>
          </c:marker>
          <c:xVal>
            <c:numRef>
              <c:f>Лист1!$C$81:$C$90</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Лист1!$D$81:$D$90</c:f>
              <c:numCache>
                <c:formatCode>0.000</c:formatCode>
                <c:ptCount val="10"/>
                <c:pt idx="0">
                  <c:v>4.4816825850438897E-2</c:v>
                </c:pt>
                <c:pt idx="1">
                  <c:v>0.17926730340175601</c:v>
                </c:pt>
                <c:pt idx="2">
                  <c:v>0.40335143265391998</c:v>
                </c:pt>
                <c:pt idx="3">
                  <c:v>0.71706921360702203</c:v>
                </c:pt>
                <c:pt idx="4">
                  <c:v>1.1204206462609301</c:v>
                </c:pt>
                <c:pt idx="5">
                  <c:v>1.6134057306156799</c:v>
                </c:pt>
                <c:pt idx="6">
                  <c:v>2.1960244666714601</c:v>
                </c:pt>
                <c:pt idx="7">
                  <c:v>2.8682768544280899</c:v>
                </c:pt>
                <c:pt idx="8">
                  <c:v>3.63016289388512</c:v>
                </c:pt>
                <c:pt idx="9">
                  <c:v>4.4816825850436999</c:v>
                </c:pt>
              </c:numCache>
            </c:numRef>
          </c:yVal>
          <c:smooth val="1"/>
          <c:extLst xmlns:c16r2="http://schemas.microsoft.com/office/drawing/2015/06/chart">
            <c:ext xmlns:c16="http://schemas.microsoft.com/office/drawing/2014/chart" uri="{C3380CC4-5D6E-409C-BE32-E72D297353CC}">
              <c16:uniqueId val="{00000002-911F-4C4E-8EC9-C01EF7D216F7}"/>
            </c:ext>
          </c:extLst>
        </c:ser>
        <c:dLbls>
          <c:showLegendKey val="0"/>
          <c:showVal val="0"/>
          <c:showCatName val="0"/>
          <c:showSerName val="0"/>
          <c:showPercent val="0"/>
          <c:showBubbleSize val="0"/>
        </c:dLbls>
        <c:axId val="1990729344"/>
        <c:axId val="1990728800"/>
      </c:scatterChart>
      <c:valAx>
        <c:axId val="19907293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Скорость, мм/с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0728800"/>
        <c:crosses val="autoZero"/>
        <c:crossBetween val="midCat"/>
      </c:valAx>
      <c:valAx>
        <c:axId val="19907288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Смещение,</a:t>
                </a:r>
                <a:r>
                  <a:rPr lang="ru-RU" baseline="0"/>
                  <a:t> мм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99072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1500 кг/м3</c:v>
          </c:tx>
          <c:spPr>
            <a:ln w="19050" cap="rnd">
              <a:solidFill>
                <a:schemeClr val="dk1">
                  <a:tint val="88500"/>
                </a:schemeClr>
              </a:solidFill>
              <a:prstDash val="sysDot"/>
              <a:round/>
            </a:ln>
            <a:effectLst/>
          </c:spPr>
          <c:marker>
            <c:symbol val="circle"/>
            <c:size val="5"/>
            <c:spPr>
              <a:solidFill>
                <a:schemeClr val="dk1">
                  <a:tint val="88500"/>
                </a:schemeClr>
              </a:solidFill>
              <a:ln w="9525">
                <a:solidFill>
                  <a:schemeClr val="dk1">
                    <a:tint val="885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0-D6BD-409D-9034-88FAE166C881}"/>
            </c:ext>
          </c:extLst>
        </c:ser>
        <c:ser>
          <c:idx val="1"/>
          <c:order val="1"/>
          <c:tx>
            <c:v>1100 кг/м3</c:v>
          </c:tx>
          <c:spPr>
            <a:ln w="19050"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Лист1!$F$64:$F$73</c:f>
              <c:numCache>
                <c:formatCode>0.000</c:formatCode>
                <c:ptCount val="10"/>
                <c:pt idx="0">
                  <c:v>2.6834709055307701E-2</c:v>
                </c:pt>
                <c:pt idx="1">
                  <c:v>0.107338836221231</c:v>
                </c:pt>
                <c:pt idx="2">
                  <c:v>0.241512381497759</c:v>
                </c:pt>
                <c:pt idx="3">
                  <c:v>0.429355344884924</c:v>
                </c:pt>
                <c:pt idx="4">
                  <c:v>0.67086772638273295</c:v>
                </c:pt>
                <c:pt idx="5">
                  <c:v>0.966049525991035</c:v>
                </c:pt>
                <c:pt idx="6">
                  <c:v>1.3149007437100699</c:v>
                </c:pt>
                <c:pt idx="7">
                  <c:v>1.71742137953969</c:v>
                </c:pt>
                <c:pt idx="8">
                  <c:v>2.17361143347987</c:v>
                </c:pt>
                <c:pt idx="9">
                  <c:v>2.68347090553093</c:v>
                </c:pt>
              </c:numCache>
            </c:numRef>
          </c:yVal>
          <c:smooth val="1"/>
          <c:extLst xmlns:c16r2="http://schemas.microsoft.com/office/drawing/2015/06/chart">
            <c:ext xmlns:c16="http://schemas.microsoft.com/office/drawing/2014/chart" uri="{C3380CC4-5D6E-409C-BE32-E72D297353CC}">
              <c16:uniqueId val="{00000001-D6BD-409D-9034-88FAE166C881}"/>
            </c:ext>
          </c:extLst>
        </c:ser>
        <c:ser>
          <c:idx val="2"/>
          <c:order val="2"/>
          <c:tx>
            <c:v>900 кг/м3</c:v>
          </c:tx>
          <c:spPr>
            <a:ln w="19050" cap="rnd">
              <a:solidFill>
                <a:schemeClr val="dk1">
                  <a:tint val="75000"/>
                </a:schemeClr>
              </a:solidFill>
              <a:prstDash val="dash"/>
              <a:round/>
            </a:ln>
            <a:effectLst/>
          </c:spPr>
          <c:marker>
            <c:symbol val="circle"/>
            <c:size val="5"/>
            <c:spPr>
              <a:solidFill>
                <a:schemeClr val="dk1">
                  <a:tint val="75000"/>
                </a:schemeClr>
              </a:solidFill>
              <a:ln w="9525">
                <a:solidFill>
                  <a:schemeClr val="dk1">
                    <a:tint val="7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Лист1!$H$64:$H$73</c:f>
              <c:numCache>
                <c:formatCode>0.000</c:formatCode>
                <c:ptCount val="10"/>
                <c:pt idx="0">
                  <c:v>2.1955671045252201E-2</c:v>
                </c:pt>
                <c:pt idx="1">
                  <c:v>8.7822684181008998E-2</c:v>
                </c:pt>
                <c:pt idx="2">
                  <c:v>0.19760103940725701</c:v>
                </c:pt>
                <c:pt idx="3">
                  <c:v>0.35129073672403599</c:v>
                </c:pt>
                <c:pt idx="4">
                  <c:v>0.54889177613131901</c:v>
                </c:pt>
                <c:pt idx="5">
                  <c:v>0.79040415762902905</c:v>
                </c:pt>
                <c:pt idx="6">
                  <c:v>1.0758278812174</c:v>
                </c:pt>
                <c:pt idx="7">
                  <c:v>1.40516294689614</c:v>
                </c:pt>
                <c:pt idx="8">
                  <c:v>1.77840935466551</c:v>
                </c:pt>
                <c:pt idx="9">
                  <c:v>2.19556710452528</c:v>
                </c:pt>
              </c:numCache>
            </c:numRef>
          </c:yVal>
          <c:smooth val="1"/>
          <c:extLst xmlns:c16r2="http://schemas.microsoft.com/office/drawing/2015/06/chart">
            <c:ext xmlns:c16="http://schemas.microsoft.com/office/drawing/2014/chart" uri="{C3380CC4-5D6E-409C-BE32-E72D297353CC}">
              <c16:uniqueId val="{00000002-D6BD-409D-9034-88FAE166C881}"/>
            </c:ext>
          </c:extLst>
        </c:ser>
        <c:dLbls>
          <c:showLegendKey val="0"/>
          <c:showVal val="0"/>
          <c:showCatName val="0"/>
          <c:showSerName val="0"/>
          <c:showPercent val="0"/>
          <c:showBubbleSize val="0"/>
        </c:dLbls>
        <c:axId val="2017149744"/>
        <c:axId val="2012927136"/>
      </c:scatterChart>
      <c:valAx>
        <c:axId val="20171497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Скорость, мм/с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2927136"/>
        <c:crosses val="autoZero"/>
        <c:crossBetween val="midCat"/>
      </c:valAx>
      <c:valAx>
        <c:axId val="20129271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Смещение,</a:t>
                </a:r>
                <a:r>
                  <a:rPr lang="ru-RU" baseline="0"/>
                  <a:t> мм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7149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Эксперимент</c:v>
          </c:tx>
          <c:spPr>
            <a:ln w="19050" cap="rnd">
              <a:solidFill>
                <a:schemeClr val="dk1">
                  <a:tint val="88500"/>
                </a:schemeClr>
              </a:solidFill>
              <a:prstDash val="dash"/>
              <a:round/>
            </a:ln>
            <a:effectLst/>
          </c:spPr>
          <c:marker>
            <c:symbol val="circle"/>
            <c:size val="5"/>
            <c:spPr>
              <a:solidFill>
                <a:schemeClr val="dk1">
                  <a:tint val="88500"/>
                </a:schemeClr>
              </a:solidFill>
              <a:ln w="9525">
                <a:solidFill>
                  <a:schemeClr val="dk1">
                    <a:tint val="88500"/>
                  </a:schemeClr>
                </a:solidFill>
              </a:ln>
              <a:effectLst/>
            </c:spPr>
          </c:marker>
          <c:xVal>
            <c:numRef>
              <c:f>Лист1!$C$4:$C$13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Лист1!$D$4:$D$13</c:f>
              <c:numCache>
                <c:formatCode>General</c:formatCode>
                <c:ptCount val="10"/>
                <c:pt idx="0">
                  <c:v>0.1</c:v>
                </c:pt>
                <c:pt idx="1">
                  <c:v>0.16</c:v>
                </c:pt>
                <c:pt idx="2">
                  <c:v>0.24</c:v>
                </c:pt>
                <c:pt idx="3">
                  <c:v>0.39</c:v>
                </c:pt>
                <c:pt idx="4">
                  <c:v>0.62</c:v>
                </c:pt>
                <c:pt idx="5">
                  <c:v>0.93</c:v>
                </c:pt>
                <c:pt idx="6">
                  <c:v>1.44</c:v>
                </c:pt>
                <c:pt idx="7">
                  <c:v>2.2000000000000002</c:v>
                </c:pt>
                <c:pt idx="8">
                  <c:v>3.3</c:v>
                </c:pt>
                <c:pt idx="9">
                  <c:v>4.9400000000000004</c:v>
                </c:pt>
              </c:numCache>
            </c:numRef>
          </c:yVal>
          <c:smooth val="1"/>
          <c:extLst xmlns:c16r2="http://schemas.microsoft.com/office/drawing/2015/06/chart">
            <c:ext xmlns:c16="http://schemas.microsoft.com/office/drawing/2014/chart" uri="{C3380CC4-5D6E-409C-BE32-E72D297353CC}">
              <c16:uniqueId val="{00000000-3613-46D3-9E4D-A8350ACFFD61}"/>
            </c:ext>
          </c:extLst>
        </c:ser>
        <c:ser>
          <c:idx val="1"/>
          <c:order val="1"/>
          <c:tx>
            <c:v>Модель </c:v>
          </c:tx>
          <c:spPr>
            <a:ln w="19050" cap="rnd">
              <a:solidFill>
                <a:schemeClr val="dk1">
                  <a:tint val="55000"/>
                </a:schemeClr>
              </a:solidFill>
              <a:round/>
            </a:ln>
            <a:effectLst/>
          </c:spPr>
          <c:marker>
            <c:symbol val="circle"/>
            <c:size val="5"/>
            <c:spPr>
              <a:solidFill>
                <a:schemeClr val="dk1">
                  <a:tint val="55000"/>
                </a:schemeClr>
              </a:solidFill>
              <a:ln w="9525">
                <a:solidFill>
                  <a:schemeClr val="dk1">
                    <a:tint val="55000"/>
                  </a:schemeClr>
                </a:solidFill>
              </a:ln>
              <a:effectLst/>
            </c:spPr>
          </c:marker>
          <c:xVal>
            <c:numRef>
              <c:f>Лист1!$C$64:$C$73</c:f>
              <c:numCache>
                <c:formatCode>General</c:formatCode>
                <c:ptCount val="10"/>
                <c:pt idx="0">
                  <c:v>3</c:v>
                </c:pt>
                <c:pt idx="1">
                  <c:v>6</c:v>
                </c:pt>
                <c:pt idx="2">
                  <c:v>9</c:v>
                </c:pt>
                <c:pt idx="3">
                  <c:v>12</c:v>
                </c:pt>
                <c:pt idx="4">
                  <c:v>15</c:v>
                </c:pt>
                <c:pt idx="5">
                  <c:v>18</c:v>
                </c:pt>
                <c:pt idx="6">
                  <c:v>21</c:v>
                </c:pt>
                <c:pt idx="7">
                  <c:v>24</c:v>
                </c:pt>
                <c:pt idx="8">
                  <c:v>27</c:v>
                </c:pt>
                <c:pt idx="9">
                  <c:v>30</c:v>
                </c:pt>
              </c:numCache>
            </c:numRef>
          </c:xVal>
          <c:yVal>
            <c:numRef>
              <c:f>Лист1!$D$64:$D$73</c:f>
              <c:numCache>
                <c:formatCode>0.000</c:formatCode>
                <c:ptCount val="10"/>
                <c:pt idx="0">
                  <c:v>3.6592785075420499E-2</c:v>
                </c:pt>
                <c:pt idx="1">
                  <c:v>0.146371140301682</c:v>
                </c:pt>
                <c:pt idx="2">
                  <c:v>0.32933506567877602</c:v>
                </c:pt>
                <c:pt idx="3">
                  <c:v>0.58548456120672798</c:v>
                </c:pt>
                <c:pt idx="4">
                  <c:v>0.91481962688549701</c:v>
                </c:pt>
                <c:pt idx="5">
                  <c:v>1.3173402627151101</c:v>
                </c:pt>
                <c:pt idx="6">
                  <c:v>1.79304646869567</c:v>
                </c:pt>
                <c:pt idx="7">
                  <c:v>2.3419382448269102</c:v>
                </c:pt>
                <c:pt idx="8">
                  <c:v>2.9640155911088701</c:v>
                </c:pt>
                <c:pt idx="9">
                  <c:v>3.6592785075419898</c:v>
                </c:pt>
              </c:numCache>
            </c:numRef>
          </c:yVal>
          <c:smooth val="1"/>
          <c:extLst xmlns:c16r2="http://schemas.microsoft.com/office/drawing/2015/06/chart">
            <c:ext xmlns:c16="http://schemas.microsoft.com/office/drawing/2014/chart" uri="{C3380CC4-5D6E-409C-BE32-E72D297353CC}">
              <c16:uniqueId val="{00000001-3613-46D3-9E4D-A8350ACFFD61}"/>
            </c:ext>
          </c:extLst>
        </c:ser>
        <c:dLbls>
          <c:showLegendKey val="0"/>
          <c:showVal val="0"/>
          <c:showCatName val="0"/>
          <c:showSerName val="0"/>
          <c:showPercent val="0"/>
          <c:showBubbleSize val="0"/>
        </c:dLbls>
        <c:axId val="2012930400"/>
        <c:axId val="2012930944"/>
      </c:scatterChart>
      <c:valAx>
        <c:axId val="201293040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baseline="0"/>
                  <a:t>Скорость, мм/с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2930944"/>
        <c:crosses val="autoZero"/>
        <c:crossBetween val="midCat"/>
      </c:valAx>
      <c:valAx>
        <c:axId val="201293094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Смещение,</a:t>
                </a:r>
                <a:r>
                  <a:rPr lang="ru-RU" baseline="0"/>
                  <a:t> мм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2930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0.84578</cdr:x>
      <cdr:y>0.08004</cdr:y>
    </cdr:from>
    <cdr:to>
      <cdr:x>0.91184</cdr:x>
      <cdr:y>0.1579</cdr:y>
    </cdr:to>
    <cdr:sp macro="" textlink="">
      <cdr:nvSpPr>
        <cdr:cNvPr id="4" name="TextBox 1"/>
        <cdr:cNvSpPr txBox="1"/>
      </cdr:nvSpPr>
      <cdr:spPr>
        <a:xfrm xmlns:a="http://schemas.openxmlformats.org/drawingml/2006/main">
          <a:off x="5024272" y="297600"/>
          <a:ext cx="392425" cy="28947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a:t>
          </a:r>
          <a:r>
            <a:rPr lang="ru-RU" sz="1100"/>
            <a:t>1</a:t>
          </a:r>
        </a:p>
      </cdr:txBody>
    </cdr:sp>
  </cdr:relSizeAnchor>
  <cdr:relSizeAnchor xmlns:cdr="http://schemas.openxmlformats.org/drawingml/2006/chartDrawing">
    <cdr:from>
      <cdr:x>0.84137</cdr:x>
      <cdr:y>0.23214</cdr:y>
    </cdr:from>
    <cdr:to>
      <cdr:x>0.90744</cdr:x>
      <cdr:y>0.31001</cdr:y>
    </cdr:to>
    <cdr:sp macro="" textlink="">
      <cdr:nvSpPr>
        <cdr:cNvPr id="5" name="TextBox 1"/>
        <cdr:cNvSpPr txBox="1"/>
      </cdr:nvSpPr>
      <cdr:spPr>
        <a:xfrm xmlns:a="http://schemas.openxmlformats.org/drawingml/2006/main">
          <a:off x="4998075" y="822557"/>
          <a:ext cx="392484" cy="275917"/>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–2</a:t>
          </a:r>
          <a:endParaRPr lang="ru-RU" sz="1100"/>
        </a:p>
      </cdr:txBody>
    </cdr:sp>
  </cdr:relSizeAnchor>
  <cdr:relSizeAnchor xmlns:cdr="http://schemas.openxmlformats.org/drawingml/2006/chartDrawing">
    <cdr:from>
      <cdr:x>0.84059</cdr:x>
      <cdr:y>0.35356</cdr:y>
    </cdr:from>
    <cdr:to>
      <cdr:x>0.90665</cdr:x>
      <cdr:y>0.43142</cdr:y>
    </cdr:to>
    <cdr:sp macro="" textlink="">
      <cdr:nvSpPr>
        <cdr:cNvPr id="6" name="TextBox 1"/>
        <cdr:cNvSpPr txBox="1"/>
      </cdr:nvSpPr>
      <cdr:spPr>
        <a:xfrm xmlns:a="http://schemas.openxmlformats.org/drawingml/2006/main">
          <a:off x="4993481" y="1314523"/>
          <a:ext cx="392424" cy="28947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–3</a:t>
          </a:r>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0.82927</cdr:x>
      <cdr:y>0.09538</cdr:y>
    </cdr:from>
    <cdr:to>
      <cdr:x>0.89533</cdr:x>
      <cdr:y>0.1731</cdr:y>
    </cdr:to>
    <cdr:sp macro="" textlink="">
      <cdr:nvSpPr>
        <cdr:cNvPr id="2" name="TextBox 1"/>
        <cdr:cNvSpPr txBox="1"/>
      </cdr:nvSpPr>
      <cdr:spPr>
        <a:xfrm xmlns:a="http://schemas.openxmlformats.org/drawingml/2006/main">
          <a:off x="5055230" y="391570"/>
          <a:ext cx="402702" cy="3190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–1</a:t>
          </a:r>
          <a:endParaRPr lang="ru-RU" sz="1100"/>
        </a:p>
      </cdr:txBody>
    </cdr:sp>
  </cdr:relSizeAnchor>
  <cdr:relSizeAnchor xmlns:cdr="http://schemas.openxmlformats.org/drawingml/2006/chartDrawing">
    <cdr:from>
      <cdr:x>0.82262</cdr:x>
      <cdr:y>0.30695</cdr:y>
    </cdr:from>
    <cdr:to>
      <cdr:x>0.88869</cdr:x>
      <cdr:y>0.38467</cdr:y>
    </cdr:to>
    <cdr:sp macro="" textlink="">
      <cdr:nvSpPr>
        <cdr:cNvPr id="3" name="TextBox 1"/>
        <cdr:cNvSpPr txBox="1"/>
      </cdr:nvSpPr>
      <cdr:spPr>
        <a:xfrm xmlns:a="http://schemas.openxmlformats.org/drawingml/2006/main">
          <a:off x="5014692" y="1260132"/>
          <a:ext cx="402762" cy="3190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–2</a:t>
          </a:r>
          <a:endParaRPr lang="ru-RU" sz="1100"/>
        </a:p>
      </cdr:txBody>
    </cdr:sp>
  </cdr:relSizeAnchor>
  <cdr:relSizeAnchor xmlns:cdr="http://schemas.openxmlformats.org/drawingml/2006/chartDrawing">
    <cdr:from>
      <cdr:x>0.82549</cdr:x>
      <cdr:y>0.40606</cdr:y>
    </cdr:from>
    <cdr:to>
      <cdr:x>0.89155</cdr:x>
      <cdr:y>0.48378</cdr:y>
    </cdr:to>
    <cdr:sp macro="" textlink="">
      <cdr:nvSpPr>
        <cdr:cNvPr id="4" name="TextBox 1"/>
        <cdr:cNvSpPr txBox="1"/>
      </cdr:nvSpPr>
      <cdr:spPr>
        <a:xfrm xmlns:a="http://schemas.openxmlformats.org/drawingml/2006/main">
          <a:off x="5032202" y="1667007"/>
          <a:ext cx="402702" cy="319062"/>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 3</a:t>
          </a:r>
          <a:endParaRPr lang="ru-RU" sz="1100"/>
        </a:p>
      </cdr:txBody>
    </cdr:sp>
  </cdr:relSizeAnchor>
</c:userShapes>
</file>

<file path=word/drawings/drawing3.xml><?xml version="1.0" encoding="utf-8"?>
<c:userShapes xmlns:c="http://schemas.openxmlformats.org/drawingml/2006/chart">
  <cdr:relSizeAnchor xmlns:cdr="http://schemas.openxmlformats.org/drawingml/2006/chartDrawing">
    <cdr:from>
      <cdr:x>0.84215</cdr:x>
      <cdr:y>0.19934</cdr:y>
    </cdr:from>
    <cdr:to>
      <cdr:x>0.92061</cdr:x>
      <cdr:y>0.28578</cdr:y>
    </cdr:to>
    <cdr:sp macro="" textlink="">
      <cdr:nvSpPr>
        <cdr:cNvPr id="2" name="TextBox 1"/>
        <cdr:cNvSpPr txBox="1"/>
      </cdr:nvSpPr>
      <cdr:spPr>
        <a:xfrm xmlns:a="http://schemas.openxmlformats.org/drawingml/2006/main">
          <a:off x="4352562" y="689969"/>
          <a:ext cx="405542" cy="29917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100">
              <a:effectLst/>
              <a:latin typeface="+mn-lt"/>
              <a:ea typeface="+mn-ea"/>
              <a:cs typeface="+mn-cs"/>
            </a:rPr>
            <a:t>–</a:t>
          </a:r>
          <a:r>
            <a:rPr lang="ru-RU" sz="1100"/>
            <a:t>1</a:t>
          </a:r>
        </a:p>
      </cdr:txBody>
    </cdr:sp>
  </cdr:relSizeAnchor>
  <cdr:relSizeAnchor xmlns:cdr="http://schemas.openxmlformats.org/drawingml/2006/chartDrawing">
    <cdr:from>
      <cdr:x>0.84198</cdr:x>
      <cdr:y>0.33432</cdr:y>
    </cdr:from>
    <cdr:to>
      <cdr:x>0.92045</cdr:x>
      <cdr:y>0.42076</cdr:y>
    </cdr:to>
    <cdr:sp macro="" textlink="">
      <cdr:nvSpPr>
        <cdr:cNvPr id="3" name="TextBox 1"/>
        <cdr:cNvSpPr txBox="1"/>
      </cdr:nvSpPr>
      <cdr:spPr>
        <a:xfrm xmlns:a="http://schemas.openxmlformats.org/drawingml/2006/main">
          <a:off x="4351705" y="1157166"/>
          <a:ext cx="405542" cy="299176"/>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ru-RU" sz="1100">
              <a:effectLst/>
              <a:latin typeface="+mn-lt"/>
              <a:ea typeface="+mn-ea"/>
              <a:cs typeface="+mn-cs"/>
            </a:rPr>
            <a:t>–</a:t>
          </a:r>
          <a:r>
            <a:rPr lang="ru-RU" sz="1100"/>
            <a:t>2</a:t>
          </a: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F6EE-4858-484E-AF6F-A7A982C2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29</Pages>
  <Words>4007</Words>
  <Characters>22840</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Приложение 2</vt:lpstr>
    </vt:vector>
  </TitlesOfParts>
  <Company>Computer</Company>
  <LinksUpToDate>false</LinksUpToDate>
  <CharactersWithSpaces>26794</CharactersWithSpaces>
  <SharedDoc>false</SharedDoc>
  <HLinks>
    <vt:vector size="84" baseType="variant">
      <vt:variant>
        <vt:i4>1966131</vt:i4>
      </vt:variant>
      <vt:variant>
        <vt:i4>80</vt:i4>
      </vt:variant>
      <vt:variant>
        <vt:i4>0</vt:i4>
      </vt:variant>
      <vt:variant>
        <vt:i4>5</vt:i4>
      </vt:variant>
      <vt:variant>
        <vt:lpwstr/>
      </vt:variant>
      <vt:variant>
        <vt:lpwstr>_Toc517886963</vt:lpwstr>
      </vt:variant>
      <vt:variant>
        <vt:i4>1966131</vt:i4>
      </vt:variant>
      <vt:variant>
        <vt:i4>74</vt:i4>
      </vt:variant>
      <vt:variant>
        <vt:i4>0</vt:i4>
      </vt:variant>
      <vt:variant>
        <vt:i4>5</vt:i4>
      </vt:variant>
      <vt:variant>
        <vt:lpwstr/>
      </vt:variant>
      <vt:variant>
        <vt:lpwstr>_Toc517886962</vt:lpwstr>
      </vt:variant>
      <vt:variant>
        <vt:i4>1966131</vt:i4>
      </vt:variant>
      <vt:variant>
        <vt:i4>68</vt:i4>
      </vt:variant>
      <vt:variant>
        <vt:i4>0</vt:i4>
      </vt:variant>
      <vt:variant>
        <vt:i4>5</vt:i4>
      </vt:variant>
      <vt:variant>
        <vt:lpwstr/>
      </vt:variant>
      <vt:variant>
        <vt:lpwstr>_Toc517886961</vt:lpwstr>
      </vt:variant>
      <vt:variant>
        <vt:i4>1966131</vt:i4>
      </vt:variant>
      <vt:variant>
        <vt:i4>62</vt:i4>
      </vt:variant>
      <vt:variant>
        <vt:i4>0</vt:i4>
      </vt:variant>
      <vt:variant>
        <vt:i4>5</vt:i4>
      </vt:variant>
      <vt:variant>
        <vt:lpwstr/>
      </vt:variant>
      <vt:variant>
        <vt:lpwstr>_Toc517886960</vt:lpwstr>
      </vt:variant>
      <vt:variant>
        <vt:i4>1900595</vt:i4>
      </vt:variant>
      <vt:variant>
        <vt:i4>56</vt:i4>
      </vt:variant>
      <vt:variant>
        <vt:i4>0</vt:i4>
      </vt:variant>
      <vt:variant>
        <vt:i4>5</vt:i4>
      </vt:variant>
      <vt:variant>
        <vt:lpwstr/>
      </vt:variant>
      <vt:variant>
        <vt:lpwstr>_Toc517886959</vt:lpwstr>
      </vt:variant>
      <vt:variant>
        <vt:i4>1900595</vt:i4>
      </vt:variant>
      <vt:variant>
        <vt:i4>50</vt:i4>
      </vt:variant>
      <vt:variant>
        <vt:i4>0</vt:i4>
      </vt:variant>
      <vt:variant>
        <vt:i4>5</vt:i4>
      </vt:variant>
      <vt:variant>
        <vt:lpwstr/>
      </vt:variant>
      <vt:variant>
        <vt:lpwstr>_Toc517886958</vt:lpwstr>
      </vt:variant>
      <vt:variant>
        <vt:i4>1900595</vt:i4>
      </vt:variant>
      <vt:variant>
        <vt:i4>44</vt:i4>
      </vt:variant>
      <vt:variant>
        <vt:i4>0</vt:i4>
      </vt:variant>
      <vt:variant>
        <vt:i4>5</vt:i4>
      </vt:variant>
      <vt:variant>
        <vt:lpwstr/>
      </vt:variant>
      <vt:variant>
        <vt:lpwstr>_Toc517886957</vt:lpwstr>
      </vt:variant>
      <vt:variant>
        <vt:i4>1900595</vt:i4>
      </vt:variant>
      <vt:variant>
        <vt:i4>38</vt:i4>
      </vt:variant>
      <vt:variant>
        <vt:i4>0</vt:i4>
      </vt:variant>
      <vt:variant>
        <vt:i4>5</vt:i4>
      </vt:variant>
      <vt:variant>
        <vt:lpwstr/>
      </vt:variant>
      <vt:variant>
        <vt:lpwstr>_Toc517886956</vt:lpwstr>
      </vt:variant>
      <vt:variant>
        <vt:i4>1900595</vt:i4>
      </vt:variant>
      <vt:variant>
        <vt:i4>32</vt:i4>
      </vt:variant>
      <vt:variant>
        <vt:i4>0</vt:i4>
      </vt:variant>
      <vt:variant>
        <vt:i4>5</vt:i4>
      </vt:variant>
      <vt:variant>
        <vt:lpwstr/>
      </vt:variant>
      <vt:variant>
        <vt:lpwstr>_Toc517886955</vt:lpwstr>
      </vt:variant>
      <vt:variant>
        <vt:i4>1900595</vt:i4>
      </vt:variant>
      <vt:variant>
        <vt:i4>26</vt:i4>
      </vt:variant>
      <vt:variant>
        <vt:i4>0</vt:i4>
      </vt:variant>
      <vt:variant>
        <vt:i4>5</vt:i4>
      </vt:variant>
      <vt:variant>
        <vt:lpwstr/>
      </vt:variant>
      <vt:variant>
        <vt:lpwstr>_Toc517886954</vt:lpwstr>
      </vt:variant>
      <vt:variant>
        <vt:i4>1900595</vt:i4>
      </vt:variant>
      <vt:variant>
        <vt:i4>20</vt:i4>
      </vt:variant>
      <vt:variant>
        <vt:i4>0</vt:i4>
      </vt:variant>
      <vt:variant>
        <vt:i4>5</vt:i4>
      </vt:variant>
      <vt:variant>
        <vt:lpwstr/>
      </vt:variant>
      <vt:variant>
        <vt:lpwstr>_Toc517886953</vt:lpwstr>
      </vt:variant>
      <vt:variant>
        <vt:i4>1900595</vt:i4>
      </vt:variant>
      <vt:variant>
        <vt:i4>14</vt:i4>
      </vt:variant>
      <vt:variant>
        <vt:i4>0</vt:i4>
      </vt:variant>
      <vt:variant>
        <vt:i4>5</vt:i4>
      </vt:variant>
      <vt:variant>
        <vt:lpwstr/>
      </vt:variant>
      <vt:variant>
        <vt:lpwstr>_Toc517886952</vt:lpwstr>
      </vt:variant>
      <vt:variant>
        <vt:i4>1900595</vt:i4>
      </vt:variant>
      <vt:variant>
        <vt:i4>8</vt:i4>
      </vt:variant>
      <vt:variant>
        <vt:i4>0</vt:i4>
      </vt:variant>
      <vt:variant>
        <vt:i4>5</vt:i4>
      </vt:variant>
      <vt:variant>
        <vt:lpwstr/>
      </vt:variant>
      <vt:variant>
        <vt:lpwstr>_Toc517886951</vt:lpwstr>
      </vt:variant>
      <vt:variant>
        <vt:i4>1900595</vt:i4>
      </vt:variant>
      <vt:variant>
        <vt:i4>2</vt:i4>
      </vt:variant>
      <vt:variant>
        <vt:i4>0</vt:i4>
      </vt:variant>
      <vt:variant>
        <vt:i4>5</vt:i4>
      </vt:variant>
      <vt:variant>
        <vt:lpwstr/>
      </vt:variant>
      <vt:variant>
        <vt:lpwstr>_Toc517886950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2</dc:title>
  <dc:subject/>
  <dc:creator>User</dc:creator>
  <cp:keywords/>
  <cp:lastModifiedBy>Druzhinin_Vasily</cp:lastModifiedBy>
  <cp:revision>9</cp:revision>
  <cp:lastPrinted>2018-07-09T11:41:00Z</cp:lastPrinted>
  <dcterms:created xsi:type="dcterms:W3CDTF">2018-06-08T09:12:00Z</dcterms:created>
  <dcterms:modified xsi:type="dcterms:W3CDTF">2018-07-09T11:42:00Z</dcterms:modified>
</cp:coreProperties>
</file>